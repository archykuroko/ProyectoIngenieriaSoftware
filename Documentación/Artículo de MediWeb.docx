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EF926" w14:textId="77777777" w:rsidR="001D02D6" w:rsidRPr="006E3FE7" w:rsidRDefault="001D02D6" w:rsidP="0037146D">
      <w:pPr>
        <w:rPr>
          <w:sz w:val="32"/>
          <w:szCs w:val="32"/>
        </w:rPr>
      </w:pPr>
      <w:r w:rsidRPr="006E3FE7">
        <w:drawing>
          <wp:anchor distT="0" distB="0" distL="114300" distR="114300" simplePos="0" relativeHeight="251658240" behindDoc="0" locked="0" layoutInCell="1" allowOverlap="1" wp14:anchorId="54BE9553" wp14:editId="2E737196">
            <wp:simplePos x="0" y="0"/>
            <wp:positionH relativeFrom="margin">
              <wp:posOffset>4804699</wp:posOffset>
            </wp:positionH>
            <wp:positionV relativeFrom="margin">
              <wp:posOffset>6985</wp:posOffset>
            </wp:positionV>
            <wp:extent cx="1402715" cy="1080135"/>
            <wp:effectExtent l="0" t="0" r="6985" b="5715"/>
            <wp:wrapSquare wrapText="bothSides"/>
            <wp:docPr id="398820204" name="Imagen 4"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20204" name="Imagen 4" descr="Imagen que contiene Icon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71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FE7">
        <w:drawing>
          <wp:anchor distT="0" distB="0" distL="114300" distR="114300" simplePos="0" relativeHeight="251658241" behindDoc="0" locked="0" layoutInCell="1" allowOverlap="1" wp14:anchorId="1DD95891" wp14:editId="07BC81D2">
            <wp:simplePos x="0" y="0"/>
            <wp:positionH relativeFrom="margin">
              <wp:align>left</wp:align>
            </wp:positionH>
            <wp:positionV relativeFrom="margin">
              <wp:align>top</wp:align>
            </wp:positionV>
            <wp:extent cx="851535" cy="1267460"/>
            <wp:effectExtent l="0" t="0" r="5715" b="8890"/>
            <wp:wrapSquare wrapText="bothSides"/>
            <wp:docPr id="1788064617" name="Imagen 3"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64617" name="Imagen 3" descr="For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976" cy="1277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FE7">
        <w:br/>
      </w:r>
    </w:p>
    <w:p w14:paraId="7B38D09D" w14:textId="77777777" w:rsidR="001D02D6" w:rsidRPr="00EF1089" w:rsidRDefault="001D02D6" w:rsidP="00EF1089">
      <w:pPr>
        <w:jc w:val="center"/>
        <w:rPr>
          <w:sz w:val="36"/>
          <w:szCs w:val="36"/>
        </w:rPr>
      </w:pPr>
      <w:r w:rsidRPr="00EF1089">
        <w:rPr>
          <w:sz w:val="36"/>
          <w:szCs w:val="36"/>
        </w:rPr>
        <w:t>Instituto Politécnico Nacional</w:t>
      </w:r>
    </w:p>
    <w:p w14:paraId="4DA81581" w14:textId="77777777" w:rsidR="001D02D6" w:rsidRPr="00EF1089" w:rsidRDefault="001D02D6" w:rsidP="00EF1089">
      <w:pPr>
        <w:jc w:val="center"/>
        <w:rPr>
          <w:sz w:val="36"/>
          <w:szCs w:val="36"/>
        </w:rPr>
      </w:pPr>
      <w:r w:rsidRPr="00EF1089">
        <w:rPr>
          <w:sz w:val="36"/>
          <w:szCs w:val="36"/>
        </w:rPr>
        <w:t>Escuela Superior de Cómputo</w:t>
      </w:r>
    </w:p>
    <w:p w14:paraId="444DD7F2" w14:textId="77777777" w:rsidR="001D02D6" w:rsidRPr="00EF1089" w:rsidRDefault="001D02D6" w:rsidP="00EF1089">
      <w:pPr>
        <w:jc w:val="center"/>
        <w:rPr>
          <w:sz w:val="36"/>
          <w:szCs w:val="36"/>
        </w:rPr>
      </w:pPr>
      <w:r w:rsidRPr="00EF1089">
        <w:rPr>
          <w:sz w:val="36"/>
          <w:szCs w:val="36"/>
        </w:rPr>
        <w:br/>
      </w:r>
      <w:r w:rsidRPr="00EF1089">
        <w:rPr>
          <w:sz w:val="36"/>
          <w:szCs w:val="36"/>
        </w:rPr>
        <w:br/>
      </w:r>
      <w:r w:rsidRPr="00EF1089">
        <w:rPr>
          <w:sz w:val="36"/>
          <w:szCs w:val="36"/>
        </w:rPr>
        <w:br/>
      </w:r>
      <w:r w:rsidRPr="00EF1089">
        <w:rPr>
          <w:sz w:val="36"/>
          <w:szCs w:val="36"/>
        </w:rPr>
        <w:br/>
      </w:r>
    </w:p>
    <w:p w14:paraId="46D2052D" w14:textId="0CD53BB3" w:rsidR="001D02D6" w:rsidRPr="00EF1089" w:rsidRDefault="00EF1089" w:rsidP="00EF1089">
      <w:pPr>
        <w:jc w:val="center"/>
        <w:rPr>
          <w:sz w:val="36"/>
          <w:szCs w:val="36"/>
        </w:rPr>
      </w:pPr>
      <w:r>
        <w:rPr>
          <w:sz w:val="36"/>
          <w:szCs w:val="36"/>
        </w:rPr>
        <w:t>I</w:t>
      </w:r>
      <w:r w:rsidR="001D02D6" w:rsidRPr="00EF1089">
        <w:rPr>
          <w:sz w:val="36"/>
          <w:szCs w:val="36"/>
        </w:rPr>
        <w:t>ngeniería en software</w:t>
      </w:r>
    </w:p>
    <w:p w14:paraId="287C9840" w14:textId="77777777" w:rsidR="001D02D6" w:rsidRPr="00EF1089" w:rsidRDefault="001D02D6" w:rsidP="00EF1089">
      <w:pPr>
        <w:jc w:val="center"/>
        <w:rPr>
          <w:sz w:val="36"/>
          <w:szCs w:val="36"/>
        </w:rPr>
      </w:pPr>
      <w:r w:rsidRPr="00EF1089">
        <w:rPr>
          <w:sz w:val="36"/>
          <w:szCs w:val="36"/>
        </w:rPr>
        <w:br/>
      </w:r>
      <w:r w:rsidRPr="00EF1089">
        <w:rPr>
          <w:sz w:val="36"/>
          <w:szCs w:val="36"/>
        </w:rPr>
        <w:br/>
      </w:r>
    </w:p>
    <w:p w14:paraId="4EE98905" w14:textId="77777777" w:rsidR="001D02D6" w:rsidRPr="00EF1089" w:rsidRDefault="001D02D6" w:rsidP="00EF1089">
      <w:pPr>
        <w:jc w:val="center"/>
        <w:rPr>
          <w:sz w:val="36"/>
          <w:szCs w:val="36"/>
        </w:rPr>
      </w:pPr>
      <w:r w:rsidRPr="00EF1089">
        <w:rPr>
          <w:sz w:val="36"/>
          <w:szCs w:val="36"/>
        </w:rPr>
        <w:t>Integrantes:</w:t>
      </w:r>
    </w:p>
    <w:p w14:paraId="703A6060" w14:textId="77777777" w:rsidR="001D02D6" w:rsidRPr="00EF1089" w:rsidRDefault="001D02D6" w:rsidP="00EF1089">
      <w:pPr>
        <w:jc w:val="center"/>
        <w:rPr>
          <w:sz w:val="36"/>
          <w:szCs w:val="36"/>
        </w:rPr>
      </w:pPr>
      <w:r w:rsidRPr="00EF1089">
        <w:rPr>
          <w:sz w:val="36"/>
          <w:szCs w:val="36"/>
        </w:rPr>
        <w:t>Contla Mota Luis Andrés</w:t>
      </w:r>
    </w:p>
    <w:p w14:paraId="3DF2CF8F" w14:textId="425F1DCE" w:rsidR="00421B53" w:rsidRPr="00EF1089" w:rsidRDefault="00421B53" w:rsidP="00EF1089">
      <w:pPr>
        <w:jc w:val="center"/>
        <w:rPr>
          <w:sz w:val="36"/>
          <w:szCs w:val="36"/>
        </w:rPr>
      </w:pPr>
      <w:r w:rsidRPr="00EF1089">
        <w:rPr>
          <w:sz w:val="36"/>
          <w:szCs w:val="36"/>
        </w:rPr>
        <w:t>Escárcega Hernández Steven Arturo</w:t>
      </w:r>
    </w:p>
    <w:p w14:paraId="0A9041BB" w14:textId="77777777" w:rsidR="001D02D6" w:rsidRPr="00EF1089" w:rsidRDefault="001D02D6" w:rsidP="00EF1089">
      <w:pPr>
        <w:jc w:val="center"/>
        <w:rPr>
          <w:sz w:val="36"/>
          <w:szCs w:val="36"/>
        </w:rPr>
      </w:pPr>
      <w:r w:rsidRPr="00EF1089">
        <w:rPr>
          <w:sz w:val="36"/>
          <w:szCs w:val="36"/>
        </w:rPr>
        <w:t>Gómez Sánchez Héctor Rodrigo</w:t>
      </w:r>
    </w:p>
    <w:p w14:paraId="719FE24C" w14:textId="173782D8" w:rsidR="00421B53" w:rsidRPr="00EF1089" w:rsidRDefault="00421B53" w:rsidP="00EF1089">
      <w:pPr>
        <w:jc w:val="center"/>
        <w:rPr>
          <w:sz w:val="36"/>
          <w:szCs w:val="36"/>
        </w:rPr>
      </w:pPr>
      <w:r w:rsidRPr="00EF1089">
        <w:rPr>
          <w:sz w:val="36"/>
          <w:szCs w:val="36"/>
        </w:rPr>
        <w:t>García Mayorga Rodrigo</w:t>
      </w:r>
    </w:p>
    <w:p w14:paraId="5B366A57" w14:textId="77777777" w:rsidR="001D02D6" w:rsidRDefault="001D02D6" w:rsidP="001D02D6"/>
    <w:p w14:paraId="519A696A" w14:textId="77777777" w:rsidR="001D02D6" w:rsidRDefault="001D02D6" w:rsidP="001D02D6"/>
    <w:p w14:paraId="2BCAF13C" w14:textId="77777777" w:rsidR="001D02D6" w:rsidRDefault="001D02D6" w:rsidP="001D02D6"/>
    <w:p w14:paraId="23954997" w14:textId="77777777" w:rsidR="001D02D6" w:rsidRDefault="001D02D6" w:rsidP="001D02D6"/>
    <w:p w14:paraId="3134E193" w14:textId="77777777" w:rsidR="001D02D6" w:rsidRDefault="001D02D6" w:rsidP="001D02D6"/>
    <w:p w14:paraId="7C38D8B0" w14:textId="77777777" w:rsidR="001D02D6" w:rsidRDefault="001D02D6" w:rsidP="001D02D6"/>
    <w:p w14:paraId="75B471AF" w14:textId="77777777" w:rsidR="001D02D6" w:rsidRDefault="001D02D6" w:rsidP="001D02D6"/>
    <w:p w14:paraId="3D6721B1" w14:textId="77777777" w:rsidR="001D02D6" w:rsidRDefault="001D02D6" w:rsidP="001D02D6"/>
    <w:p w14:paraId="698DBA66" w14:textId="77777777" w:rsidR="00733749" w:rsidRDefault="00733749" w:rsidP="0037146D"/>
    <w:p w14:paraId="7BBB1F98" w14:textId="77777777" w:rsidR="00EF1089" w:rsidRDefault="00EF1089" w:rsidP="00D23ADB"/>
    <w:sdt>
      <w:sdtPr>
        <w:rPr>
          <w:b w:val="0"/>
          <w:kern w:val="2"/>
          <w:sz w:val="20"/>
          <w:szCs w:val="20"/>
          <w:lang w:val="es-ES" w:eastAsia="en-US"/>
          <w14:ligatures w14:val="standardContextual"/>
        </w:rPr>
        <w:id w:val="243770636"/>
        <w:docPartObj>
          <w:docPartGallery w:val="Table of Contents"/>
          <w:docPartUnique/>
        </w:docPartObj>
      </w:sdtPr>
      <w:sdtEndPr>
        <w:rPr>
          <w:bCs w:val="0"/>
        </w:rPr>
      </w:sdtEndPr>
      <w:sdtContent>
        <w:p w14:paraId="2C6D94B3" w14:textId="2EA4E723" w:rsidR="00733749" w:rsidRDefault="00733749">
          <w:pPr>
            <w:pStyle w:val="TtuloTDC"/>
          </w:pPr>
          <w:r>
            <w:rPr>
              <w:lang w:val="es-ES"/>
            </w:rPr>
            <w:t>Contenido</w:t>
          </w:r>
        </w:p>
        <w:p w14:paraId="7EFC447C" w14:textId="6BB05116" w:rsidR="00847792" w:rsidRDefault="00733749">
          <w:pPr>
            <w:pStyle w:val="TDC1"/>
            <w:tabs>
              <w:tab w:val="right" w:leader="dot" w:pos="9350"/>
            </w:tabs>
            <w:rPr>
              <w:rFonts w:asciiTheme="minorHAnsi" w:eastAsiaTheme="minorEastAsia" w:hAnsiTheme="minorHAnsi" w:cstheme="minorBidi"/>
              <w:noProof/>
              <w:sz w:val="24"/>
              <w:szCs w:val="24"/>
              <w:lang w:eastAsia="es-MX"/>
            </w:rPr>
          </w:pPr>
          <w:r>
            <w:fldChar w:fldCharType="begin"/>
          </w:r>
          <w:r>
            <w:instrText xml:space="preserve"> TOC \o "1-3" \h \z \u </w:instrText>
          </w:r>
          <w:r>
            <w:fldChar w:fldCharType="separate"/>
          </w:r>
          <w:hyperlink w:anchor="_Toc195694196" w:history="1">
            <w:r w:rsidR="00847792" w:rsidRPr="00505E96">
              <w:rPr>
                <w:rStyle w:val="Hipervnculo"/>
                <w:noProof/>
              </w:rPr>
              <w:t>Introducción:</w:t>
            </w:r>
            <w:r w:rsidR="00847792">
              <w:rPr>
                <w:noProof/>
                <w:webHidden/>
              </w:rPr>
              <w:tab/>
            </w:r>
            <w:r w:rsidR="00847792">
              <w:rPr>
                <w:noProof/>
                <w:webHidden/>
              </w:rPr>
              <w:fldChar w:fldCharType="begin"/>
            </w:r>
            <w:r w:rsidR="00847792">
              <w:rPr>
                <w:noProof/>
                <w:webHidden/>
              </w:rPr>
              <w:instrText xml:space="preserve"> PAGEREF _Toc195694196 \h </w:instrText>
            </w:r>
            <w:r w:rsidR="00847792">
              <w:rPr>
                <w:noProof/>
                <w:webHidden/>
              </w:rPr>
            </w:r>
            <w:r w:rsidR="00847792">
              <w:rPr>
                <w:noProof/>
                <w:webHidden/>
              </w:rPr>
              <w:fldChar w:fldCharType="separate"/>
            </w:r>
            <w:r w:rsidR="00DF7D11">
              <w:rPr>
                <w:noProof/>
                <w:webHidden/>
              </w:rPr>
              <w:t>2</w:t>
            </w:r>
            <w:r w:rsidR="00847792">
              <w:rPr>
                <w:noProof/>
                <w:webHidden/>
              </w:rPr>
              <w:fldChar w:fldCharType="end"/>
            </w:r>
          </w:hyperlink>
        </w:p>
        <w:p w14:paraId="2EDC35D8" w14:textId="22D3B7E4" w:rsidR="00847792" w:rsidRDefault="00847792">
          <w:pPr>
            <w:pStyle w:val="TDC1"/>
            <w:tabs>
              <w:tab w:val="right" w:leader="dot" w:pos="9350"/>
            </w:tabs>
            <w:rPr>
              <w:rFonts w:asciiTheme="minorHAnsi" w:eastAsiaTheme="minorEastAsia" w:hAnsiTheme="minorHAnsi" w:cstheme="minorBidi"/>
              <w:noProof/>
              <w:sz w:val="24"/>
              <w:szCs w:val="24"/>
              <w:lang w:eastAsia="es-MX"/>
            </w:rPr>
          </w:pPr>
          <w:hyperlink w:anchor="_Toc195694197" w:history="1">
            <w:r w:rsidRPr="00505E96">
              <w:rPr>
                <w:rStyle w:val="Hipervnculo"/>
                <w:noProof/>
              </w:rPr>
              <w:t>Metodología:</w:t>
            </w:r>
            <w:r>
              <w:rPr>
                <w:noProof/>
                <w:webHidden/>
              </w:rPr>
              <w:tab/>
            </w:r>
            <w:r>
              <w:rPr>
                <w:noProof/>
                <w:webHidden/>
              </w:rPr>
              <w:fldChar w:fldCharType="begin"/>
            </w:r>
            <w:r>
              <w:rPr>
                <w:noProof/>
                <w:webHidden/>
              </w:rPr>
              <w:instrText xml:space="preserve"> PAGEREF _Toc195694197 \h </w:instrText>
            </w:r>
            <w:r>
              <w:rPr>
                <w:noProof/>
                <w:webHidden/>
              </w:rPr>
            </w:r>
            <w:r>
              <w:rPr>
                <w:noProof/>
                <w:webHidden/>
              </w:rPr>
              <w:fldChar w:fldCharType="separate"/>
            </w:r>
            <w:r w:rsidR="00DF7D11">
              <w:rPr>
                <w:noProof/>
                <w:webHidden/>
              </w:rPr>
              <w:t>3</w:t>
            </w:r>
            <w:r>
              <w:rPr>
                <w:noProof/>
                <w:webHidden/>
              </w:rPr>
              <w:fldChar w:fldCharType="end"/>
            </w:r>
          </w:hyperlink>
        </w:p>
        <w:p w14:paraId="510A6F6B" w14:textId="240EF879" w:rsidR="00847792" w:rsidRDefault="00847792">
          <w:pPr>
            <w:pStyle w:val="TDC1"/>
            <w:tabs>
              <w:tab w:val="right" w:leader="dot" w:pos="9350"/>
            </w:tabs>
            <w:rPr>
              <w:rFonts w:asciiTheme="minorHAnsi" w:eastAsiaTheme="minorEastAsia" w:hAnsiTheme="minorHAnsi" w:cstheme="minorBidi"/>
              <w:noProof/>
              <w:sz w:val="24"/>
              <w:szCs w:val="24"/>
              <w:lang w:eastAsia="es-MX"/>
            </w:rPr>
          </w:pPr>
          <w:hyperlink w:anchor="_Toc195694198" w:history="1">
            <w:r w:rsidRPr="00505E96">
              <w:rPr>
                <w:rStyle w:val="Hipervnculo"/>
                <w:noProof/>
              </w:rPr>
              <w:t>Diseño e implementación:</w:t>
            </w:r>
            <w:r>
              <w:rPr>
                <w:noProof/>
                <w:webHidden/>
              </w:rPr>
              <w:tab/>
            </w:r>
            <w:r>
              <w:rPr>
                <w:noProof/>
                <w:webHidden/>
              </w:rPr>
              <w:fldChar w:fldCharType="begin"/>
            </w:r>
            <w:r>
              <w:rPr>
                <w:noProof/>
                <w:webHidden/>
              </w:rPr>
              <w:instrText xml:space="preserve"> PAGEREF _Toc195694198 \h </w:instrText>
            </w:r>
            <w:r>
              <w:rPr>
                <w:noProof/>
                <w:webHidden/>
              </w:rPr>
            </w:r>
            <w:r>
              <w:rPr>
                <w:noProof/>
                <w:webHidden/>
              </w:rPr>
              <w:fldChar w:fldCharType="separate"/>
            </w:r>
            <w:r w:rsidR="00DF7D11">
              <w:rPr>
                <w:noProof/>
                <w:webHidden/>
              </w:rPr>
              <w:t>3</w:t>
            </w:r>
            <w:r>
              <w:rPr>
                <w:noProof/>
                <w:webHidden/>
              </w:rPr>
              <w:fldChar w:fldCharType="end"/>
            </w:r>
          </w:hyperlink>
        </w:p>
        <w:p w14:paraId="18612E72" w14:textId="6F629A80"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199" w:history="1">
            <w:r w:rsidRPr="00505E96">
              <w:rPr>
                <w:rStyle w:val="Hipervnculo"/>
                <w:noProof/>
              </w:rPr>
              <w:t>3.1 Arquitectura del Sistema</w:t>
            </w:r>
            <w:r>
              <w:rPr>
                <w:noProof/>
                <w:webHidden/>
              </w:rPr>
              <w:tab/>
            </w:r>
            <w:r>
              <w:rPr>
                <w:noProof/>
                <w:webHidden/>
              </w:rPr>
              <w:fldChar w:fldCharType="begin"/>
            </w:r>
            <w:r>
              <w:rPr>
                <w:noProof/>
                <w:webHidden/>
              </w:rPr>
              <w:instrText xml:space="preserve"> PAGEREF _Toc195694199 \h </w:instrText>
            </w:r>
            <w:r>
              <w:rPr>
                <w:noProof/>
                <w:webHidden/>
              </w:rPr>
            </w:r>
            <w:r>
              <w:rPr>
                <w:noProof/>
                <w:webHidden/>
              </w:rPr>
              <w:fldChar w:fldCharType="separate"/>
            </w:r>
            <w:r w:rsidR="00DF7D11">
              <w:rPr>
                <w:noProof/>
                <w:webHidden/>
              </w:rPr>
              <w:t>3</w:t>
            </w:r>
            <w:r>
              <w:rPr>
                <w:noProof/>
                <w:webHidden/>
              </w:rPr>
              <w:fldChar w:fldCharType="end"/>
            </w:r>
          </w:hyperlink>
        </w:p>
        <w:p w14:paraId="633F8555" w14:textId="60A743B5"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200" w:history="1">
            <w:r w:rsidRPr="00505E96">
              <w:rPr>
                <w:rStyle w:val="Hipervnculo"/>
                <w:noProof/>
              </w:rPr>
              <w:t>3.2 Patrones de Diseño</w:t>
            </w:r>
            <w:r>
              <w:rPr>
                <w:noProof/>
                <w:webHidden/>
              </w:rPr>
              <w:tab/>
            </w:r>
            <w:r>
              <w:rPr>
                <w:noProof/>
                <w:webHidden/>
              </w:rPr>
              <w:fldChar w:fldCharType="begin"/>
            </w:r>
            <w:r>
              <w:rPr>
                <w:noProof/>
                <w:webHidden/>
              </w:rPr>
              <w:instrText xml:space="preserve"> PAGEREF _Toc195694200 \h </w:instrText>
            </w:r>
            <w:r>
              <w:rPr>
                <w:noProof/>
                <w:webHidden/>
              </w:rPr>
            </w:r>
            <w:r>
              <w:rPr>
                <w:noProof/>
                <w:webHidden/>
              </w:rPr>
              <w:fldChar w:fldCharType="separate"/>
            </w:r>
            <w:r w:rsidR="00DF7D11">
              <w:rPr>
                <w:noProof/>
                <w:webHidden/>
              </w:rPr>
              <w:t>3</w:t>
            </w:r>
            <w:r>
              <w:rPr>
                <w:noProof/>
                <w:webHidden/>
              </w:rPr>
              <w:fldChar w:fldCharType="end"/>
            </w:r>
          </w:hyperlink>
        </w:p>
        <w:p w14:paraId="16EAF761" w14:textId="47BF627B"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201" w:history="1">
            <w:r w:rsidRPr="00505E96">
              <w:rPr>
                <w:rStyle w:val="Hipervnculo"/>
                <w:noProof/>
              </w:rPr>
              <w:t>3.3 Seguridad</w:t>
            </w:r>
            <w:r>
              <w:rPr>
                <w:noProof/>
                <w:webHidden/>
              </w:rPr>
              <w:tab/>
            </w:r>
            <w:r>
              <w:rPr>
                <w:noProof/>
                <w:webHidden/>
              </w:rPr>
              <w:fldChar w:fldCharType="begin"/>
            </w:r>
            <w:r>
              <w:rPr>
                <w:noProof/>
                <w:webHidden/>
              </w:rPr>
              <w:instrText xml:space="preserve"> PAGEREF _Toc195694201 \h </w:instrText>
            </w:r>
            <w:r>
              <w:rPr>
                <w:noProof/>
                <w:webHidden/>
              </w:rPr>
            </w:r>
            <w:r>
              <w:rPr>
                <w:noProof/>
                <w:webHidden/>
              </w:rPr>
              <w:fldChar w:fldCharType="separate"/>
            </w:r>
            <w:r w:rsidR="00DF7D11">
              <w:rPr>
                <w:noProof/>
                <w:webHidden/>
              </w:rPr>
              <w:t>4</w:t>
            </w:r>
            <w:r>
              <w:rPr>
                <w:noProof/>
                <w:webHidden/>
              </w:rPr>
              <w:fldChar w:fldCharType="end"/>
            </w:r>
          </w:hyperlink>
        </w:p>
        <w:p w14:paraId="4F21147C" w14:textId="59479ACA"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202" w:history="1">
            <w:r w:rsidRPr="00505E96">
              <w:rPr>
                <w:rStyle w:val="Hipervnculo"/>
                <w:noProof/>
              </w:rPr>
              <w:t>3.4 Diagrama de Despliegue</w:t>
            </w:r>
            <w:r>
              <w:rPr>
                <w:noProof/>
                <w:webHidden/>
              </w:rPr>
              <w:tab/>
            </w:r>
            <w:r>
              <w:rPr>
                <w:noProof/>
                <w:webHidden/>
              </w:rPr>
              <w:fldChar w:fldCharType="begin"/>
            </w:r>
            <w:r>
              <w:rPr>
                <w:noProof/>
                <w:webHidden/>
              </w:rPr>
              <w:instrText xml:space="preserve"> PAGEREF _Toc195694202 \h </w:instrText>
            </w:r>
            <w:r>
              <w:rPr>
                <w:noProof/>
                <w:webHidden/>
              </w:rPr>
            </w:r>
            <w:r>
              <w:rPr>
                <w:noProof/>
                <w:webHidden/>
              </w:rPr>
              <w:fldChar w:fldCharType="separate"/>
            </w:r>
            <w:r w:rsidR="00DF7D11">
              <w:rPr>
                <w:noProof/>
                <w:webHidden/>
              </w:rPr>
              <w:t>4</w:t>
            </w:r>
            <w:r>
              <w:rPr>
                <w:noProof/>
                <w:webHidden/>
              </w:rPr>
              <w:fldChar w:fldCharType="end"/>
            </w:r>
          </w:hyperlink>
        </w:p>
        <w:p w14:paraId="431BC77E" w14:textId="3E62D0F0" w:rsidR="00847792" w:rsidRDefault="00847792">
          <w:pPr>
            <w:pStyle w:val="TDC1"/>
            <w:tabs>
              <w:tab w:val="right" w:leader="dot" w:pos="9350"/>
            </w:tabs>
            <w:rPr>
              <w:rFonts w:asciiTheme="minorHAnsi" w:eastAsiaTheme="minorEastAsia" w:hAnsiTheme="minorHAnsi" w:cstheme="minorBidi"/>
              <w:noProof/>
              <w:sz w:val="24"/>
              <w:szCs w:val="24"/>
              <w:lang w:eastAsia="es-MX"/>
            </w:rPr>
          </w:pPr>
          <w:hyperlink w:anchor="_Toc195694203" w:history="1">
            <w:r w:rsidRPr="00505E96">
              <w:rPr>
                <w:rStyle w:val="Hipervnculo"/>
                <w:noProof/>
              </w:rPr>
              <w:t>Resultados y discusión:</w:t>
            </w:r>
            <w:r>
              <w:rPr>
                <w:noProof/>
                <w:webHidden/>
              </w:rPr>
              <w:tab/>
            </w:r>
            <w:r>
              <w:rPr>
                <w:noProof/>
                <w:webHidden/>
              </w:rPr>
              <w:fldChar w:fldCharType="begin"/>
            </w:r>
            <w:r>
              <w:rPr>
                <w:noProof/>
                <w:webHidden/>
              </w:rPr>
              <w:instrText xml:space="preserve"> PAGEREF _Toc195694203 \h </w:instrText>
            </w:r>
            <w:r>
              <w:rPr>
                <w:noProof/>
                <w:webHidden/>
              </w:rPr>
            </w:r>
            <w:r>
              <w:rPr>
                <w:noProof/>
                <w:webHidden/>
              </w:rPr>
              <w:fldChar w:fldCharType="separate"/>
            </w:r>
            <w:r w:rsidR="00DF7D11">
              <w:rPr>
                <w:noProof/>
                <w:webHidden/>
              </w:rPr>
              <w:t>5</w:t>
            </w:r>
            <w:r>
              <w:rPr>
                <w:noProof/>
                <w:webHidden/>
              </w:rPr>
              <w:fldChar w:fldCharType="end"/>
            </w:r>
          </w:hyperlink>
        </w:p>
        <w:p w14:paraId="1BC0FC93" w14:textId="58265009"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204" w:history="1">
            <w:r w:rsidRPr="00505E96">
              <w:rPr>
                <w:rStyle w:val="Hipervnculo"/>
                <w:noProof/>
              </w:rPr>
              <w:t>4.1 Rendimiento Esperado</w:t>
            </w:r>
            <w:r>
              <w:rPr>
                <w:noProof/>
                <w:webHidden/>
              </w:rPr>
              <w:tab/>
            </w:r>
            <w:r>
              <w:rPr>
                <w:noProof/>
                <w:webHidden/>
              </w:rPr>
              <w:fldChar w:fldCharType="begin"/>
            </w:r>
            <w:r>
              <w:rPr>
                <w:noProof/>
                <w:webHidden/>
              </w:rPr>
              <w:instrText xml:space="preserve"> PAGEREF _Toc195694204 \h </w:instrText>
            </w:r>
            <w:r>
              <w:rPr>
                <w:noProof/>
                <w:webHidden/>
              </w:rPr>
            </w:r>
            <w:r>
              <w:rPr>
                <w:noProof/>
                <w:webHidden/>
              </w:rPr>
              <w:fldChar w:fldCharType="separate"/>
            </w:r>
            <w:r w:rsidR="00DF7D11">
              <w:rPr>
                <w:noProof/>
                <w:webHidden/>
              </w:rPr>
              <w:t>5</w:t>
            </w:r>
            <w:r>
              <w:rPr>
                <w:noProof/>
                <w:webHidden/>
              </w:rPr>
              <w:fldChar w:fldCharType="end"/>
            </w:r>
          </w:hyperlink>
        </w:p>
        <w:p w14:paraId="55A65809" w14:textId="3B9407F6"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205" w:history="1">
            <w:r w:rsidRPr="00505E96">
              <w:rPr>
                <w:rStyle w:val="Hipervnculo"/>
                <w:noProof/>
              </w:rPr>
              <w:t>4.2 Métricas de Calidad Esperadas</w:t>
            </w:r>
            <w:r>
              <w:rPr>
                <w:noProof/>
                <w:webHidden/>
              </w:rPr>
              <w:tab/>
            </w:r>
            <w:r>
              <w:rPr>
                <w:noProof/>
                <w:webHidden/>
              </w:rPr>
              <w:fldChar w:fldCharType="begin"/>
            </w:r>
            <w:r>
              <w:rPr>
                <w:noProof/>
                <w:webHidden/>
              </w:rPr>
              <w:instrText xml:space="preserve"> PAGEREF _Toc195694205 \h </w:instrText>
            </w:r>
            <w:r>
              <w:rPr>
                <w:noProof/>
                <w:webHidden/>
              </w:rPr>
            </w:r>
            <w:r>
              <w:rPr>
                <w:noProof/>
                <w:webHidden/>
              </w:rPr>
              <w:fldChar w:fldCharType="separate"/>
            </w:r>
            <w:r w:rsidR="00DF7D11">
              <w:rPr>
                <w:noProof/>
                <w:webHidden/>
              </w:rPr>
              <w:t>5</w:t>
            </w:r>
            <w:r>
              <w:rPr>
                <w:noProof/>
                <w:webHidden/>
              </w:rPr>
              <w:fldChar w:fldCharType="end"/>
            </w:r>
          </w:hyperlink>
        </w:p>
        <w:p w14:paraId="698C39CB" w14:textId="287328C1" w:rsidR="00847792" w:rsidRDefault="00847792">
          <w:pPr>
            <w:pStyle w:val="TDC2"/>
            <w:tabs>
              <w:tab w:val="right" w:leader="dot" w:pos="9350"/>
            </w:tabs>
            <w:rPr>
              <w:rFonts w:asciiTheme="minorHAnsi" w:eastAsiaTheme="minorEastAsia" w:hAnsiTheme="minorHAnsi" w:cstheme="minorBidi"/>
              <w:noProof/>
              <w:sz w:val="24"/>
              <w:szCs w:val="24"/>
              <w:lang w:eastAsia="es-MX"/>
            </w:rPr>
          </w:pPr>
          <w:hyperlink w:anchor="_Toc195694206" w:history="1">
            <w:r w:rsidRPr="00505E96">
              <w:rPr>
                <w:rStyle w:val="Hipervnculo"/>
                <w:noProof/>
              </w:rPr>
              <w:t>4.3 Satisfacción del Usuario Esperada</w:t>
            </w:r>
            <w:r>
              <w:rPr>
                <w:noProof/>
                <w:webHidden/>
              </w:rPr>
              <w:tab/>
            </w:r>
            <w:r>
              <w:rPr>
                <w:noProof/>
                <w:webHidden/>
              </w:rPr>
              <w:fldChar w:fldCharType="begin"/>
            </w:r>
            <w:r>
              <w:rPr>
                <w:noProof/>
                <w:webHidden/>
              </w:rPr>
              <w:instrText xml:space="preserve"> PAGEREF _Toc195694206 \h </w:instrText>
            </w:r>
            <w:r>
              <w:rPr>
                <w:noProof/>
                <w:webHidden/>
              </w:rPr>
            </w:r>
            <w:r>
              <w:rPr>
                <w:noProof/>
                <w:webHidden/>
              </w:rPr>
              <w:fldChar w:fldCharType="separate"/>
            </w:r>
            <w:r w:rsidR="00DF7D11">
              <w:rPr>
                <w:noProof/>
                <w:webHidden/>
              </w:rPr>
              <w:t>5</w:t>
            </w:r>
            <w:r>
              <w:rPr>
                <w:noProof/>
                <w:webHidden/>
              </w:rPr>
              <w:fldChar w:fldCharType="end"/>
            </w:r>
          </w:hyperlink>
        </w:p>
        <w:p w14:paraId="4392097F" w14:textId="4721CE44" w:rsidR="00847792" w:rsidRDefault="00847792">
          <w:pPr>
            <w:pStyle w:val="TDC1"/>
            <w:tabs>
              <w:tab w:val="right" w:leader="dot" w:pos="9350"/>
            </w:tabs>
            <w:rPr>
              <w:rFonts w:asciiTheme="minorHAnsi" w:eastAsiaTheme="minorEastAsia" w:hAnsiTheme="minorHAnsi" w:cstheme="minorBidi"/>
              <w:noProof/>
              <w:sz w:val="24"/>
              <w:szCs w:val="24"/>
              <w:lang w:eastAsia="es-MX"/>
            </w:rPr>
          </w:pPr>
          <w:hyperlink w:anchor="_Toc195694207" w:history="1">
            <w:r w:rsidRPr="00505E96">
              <w:rPr>
                <w:rStyle w:val="Hipervnculo"/>
                <w:noProof/>
              </w:rPr>
              <w:t>Conclusiones</w:t>
            </w:r>
            <w:r>
              <w:rPr>
                <w:noProof/>
                <w:webHidden/>
              </w:rPr>
              <w:tab/>
            </w:r>
            <w:r>
              <w:rPr>
                <w:noProof/>
                <w:webHidden/>
              </w:rPr>
              <w:fldChar w:fldCharType="begin"/>
            </w:r>
            <w:r>
              <w:rPr>
                <w:noProof/>
                <w:webHidden/>
              </w:rPr>
              <w:instrText xml:space="preserve"> PAGEREF _Toc195694207 \h </w:instrText>
            </w:r>
            <w:r>
              <w:rPr>
                <w:noProof/>
                <w:webHidden/>
              </w:rPr>
            </w:r>
            <w:r>
              <w:rPr>
                <w:noProof/>
                <w:webHidden/>
              </w:rPr>
              <w:fldChar w:fldCharType="separate"/>
            </w:r>
            <w:r w:rsidR="00DF7D11">
              <w:rPr>
                <w:noProof/>
                <w:webHidden/>
              </w:rPr>
              <w:t>5</w:t>
            </w:r>
            <w:r>
              <w:rPr>
                <w:noProof/>
                <w:webHidden/>
              </w:rPr>
              <w:fldChar w:fldCharType="end"/>
            </w:r>
          </w:hyperlink>
        </w:p>
        <w:p w14:paraId="5483246D" w14:textId="6068F179" w:rsidR="00847792" w:rsidRDefault="00847792">
          <w:pPr>
            <w:pStyle w:val="TDC1"/>
            <w:tabs>
              <w:tab w:val="right" w:leader="dot" w:pos="9350"/>
            </w:tabs>
            <w:rPr>
              <w:rFonts w:asciiTheme="minorHAnsi" w:eastAsiaTheme="minorEastAsia" w:hAnsiTheme="minorHAnsi" w:cstheme="minorBidi"/>
              <w:noProof/>
              <w:sz w:val="24"/>
              <w:szCs w:val="24"/>
              <w:lang w:eastAsia="es-MX"/>
            </w:rPr>
          </w:pPr>
          <w:hyperlink w:anchor="_Toc195694208" w:history="1">
            <w:r w:rsidRPr="00505E96">
              <w:rPr>
                <w:rStyle w:val="Hipervnculo"/>
                <w:noProof/>
              </w:rPr>
              <w:t>Referencias</w:t>
            </w:r>
            <w:r>
              <w:rPr>
                <w:noProof/>
                <w:webHidden/>
              </w:rPr>
              <w:tab/>
            </w:r>
            <w:r>
              <w:rPr>
                <w:noProof/>
                <w:webHidden/>
              </w:rPr>
              <w:fldChar w:fldCharType="begin"/>
            </w:r>
            <w:r>
              <w:rPr>
                <w:noProof/>
                <w:webHidden/>
              </w:rPr>
              <w:instrText xml:space="preserve"> PAGEREF _Toc195694208 \h </w:instrText>
            </w:r>
            <w:r>
              <w:rPr>
                <w:noProof/>
                <w:webHidden/>
              </w:rPr>
            </w:r>
            <w:r>
              <w:rPr>
                <w:noProof/>
                <w:webHidden/>
              </w:rPr>
              <w:fldChar w:fldCharType="separate"/>
            </w:r>
            <w:r w:rsidR="00DF7D11">
              <w:rPr>
                <w:noProof/>
                <w:webHidden/>
              </w:rPr>
              <w:t>5</w:t>
            </w:r>
            <w:r>
              <w:rPr>
                <w:noProof/>
                <w:webHidden/>
              </w:rPr>
              <w:fldChar w:fldCharType="end"/>
            </w:r>
          </w:hyperlink>
        </w:p>
        <w:p w14:paraId="02EE5E07" w14:textId="46195AE4" w:rsidR="00733749" w:rsidRDefault="00733749">
          <w:r>
            <w:rPr>
              <w:b/>
              <w:bCs/>
              <w:lang w:val="es-ES"/>
            </w:rPr>
            <w:fldChar w:fldCharType="end"/>
          </w:r>
        </w:p>
      </w:sdtContent>
    </w:sdt>
    <w:p w14:paraId="785C0E6A" w14:textId="77777777" w:rsidR="001D02D6" w:rsidRDefault="001D02D6" w:rsidP="0037146D"/>
    <w:p w14:paraId="2ECFC87D" w14:textId="77777777" w:rsidR="001D02D6" w:rsidRDefault="001D02D6" w:rsidP="0037146D"/>
    <w:p w14:paraId="61A1FC0F" w14:textId="77777777" w:rsidR="0037146D" w:rsidRDefault="0037146D" w:rsidP="0037146D"/>
    <w:p w14:paraId="711D32B3" w14:textId="77777777" w:rsidR="0037146D" w:rsidRDefault="0037146D" w:rsidP="0037146D"/>
    <w:p w14:paraId="09A7E0F2" w14:textId="77777777" w:rsidR="0037146D" w:rsidRDefault="0037146D" w:rsidP="0037146D"/>
    <w:p w14:paraId="667F0055" w14:textId="77777777" w:rsidR="0037146D" w:rsidRDefault="0037146D" w:rsidP="0037146D"/>
    <w:p w14:paraId="701FA0E5" w14:textId="77777777" w:rsidR="00733749" w:rsidRDefault="00733749" w:rsidP="0037146D"/>
    <w:p w14:paraId="428F09B7" w14:textId="77777777" w:rsidR="00733749" w:rsidRDefault="00733749" w:rsidP="0037146D"/>
    <w:p w14:paraId="0653B77E" w14:textId="77777777" w:rsidR="00733749" w:rsidRDefault="00733749" w:rsidP="0037146D"/>
    <w:p w14:paraId="71BD38DD" w14:textId="77777777" w:rsidR="00733749" w:rsidRDefault="00733749" w:rsidP="0037146D"/>
    <w:p w14:paraId="187D2AEB" w14:textId="77777777" w:rsidR="00733749" w:rsidRDefault="00733749" w:rsidP="0037146D"/>
    <w:p w14:paraId="14735D27" w14:textId="77777777" w:rsidR="00733749" w:rsidRDefault="00733749" w:rsidP="0037146D"/>
    <w:p w14:paraId="4E3715D2" w14:textId="77777777" w:rsidR="00733749" w:rsidRDefault="00733749" w:rsidP="0037146D"/>
    <w:p w14:paraId="4DECC117" w14:textId="77777777" w:rsidR="00733749" w:rsidRDefault="00733749" w:rsidP="0037146D"/>
    <w:p w14:paraId="53E1F240" w14:textId="77777777" w:rsidR="00733749" w:rsidRDefault="00733749" w:rsidP="0037146D"/>
    <w:p w14:paraId="00229DA3" w14:textId="77777777" w:rsidR="00733749" w:rsidRDefault="00733749" w:rsidP="0037146D"/>
    <w:p w14:paraId="454F4A6D" w14:textId="77777777" w:rsidR="00733749" w:rsidRDefault="00733749" w:rsidP="0037146D"/>
    <w:p w14:paraId="71E8A623" w14:textId="77777777" w:rsidR="00733749" w:rsidRDefault="00733749" w:rsidP="0037146D"/>
    <w:p w14:paraId="021578FB" w14:textId="77777777" w:rsidR="001D02D6" w:rsidRDefault="001D02D6" w:rsidP="0037146D"/>
    <w:p w14:paraId="0AD9D7D4" w14:textId="77777777" w:rsidR="00847792" w:rsidRDefault="00847792" w:rsidP="0037146D"/>
    <w:p w14:paraId="100F2EB9" w14:textId="744B269E" w:rsidR="00B64B10" w:rsidRDefault="00AE6FF3" w:rsidP="00D02D9B">
      <w:pPr>
        <w:jc w:val="center"/>
      </w:pPr>
      <w:proofErr w:type="spellStart"/>
      <w:r w:rsidRPr="0037146D">
        <w:rPr>
          <w:b/>
          <w:sz w:val="24"/>
          <w:szCs w:val="24"/>
        </w:rPr>
        <w:lastRenderedPageBreak/>
        <w:t>MediWeb</w:t>
      </w:r>
      <w:proofErr w:type="spellEnd"/>
      <w:r w:rsidRPr="0037146D">
        <w:rPr>
          <w:b/>
          <w:sz w:val="24"/>
          <w:szCs w:val="24"/>
        </w:rPr>
        <w:t xml:space="preserve"> – Sistema </w:t>
      </w:r>
      <w:r w:rsidR="00294AA6" w:rsidRPr="0037146D">
        <w:rPr>
          <w:b/>
          <w:sz w:val="24"/>
          <w:szCs w:val="24"/>
        </w:rPr>
        <w:t>Médico</w:t>
      </w:r>
      <w:r w:rsidR="002504A6" w:rsidRPr="0037146D">
        <w:rPr>
          <w:b/>
          <w:sz w:val="32"/>
          <w:szCs w:val="32"/>
        </w:rPr>
        <w:br/>
      </w:r>
      <w:r w:rsidR="002504A6" w:rsidRPr="004828DB">
        <w:rPr>
          <w:b/>
        </w:rPr>
        <w:t>Autores</w:t>
      </w:r>
      <w:r w:rsidR="002504A6" w:rsidRPr="00713C15">
        <w:t xml:space="preserve">: </w:t>
      </w:r>
      <w:r w:rsidR="00294AA6">
        <w:t>Contla Mota Luis Andrés, Escárcega Hernández Steven Arturo, Gómez Sánchez Héctor Rodrigo, García Mayorga Rodrigo</w:t>
      </w:r>
      <w:r w:rsidR="002504A6" w:rsidRPr="00713C15">
        <w:br/>
      </w:r>
      <w:r w:rsidR="002504A6" w:rsidRPr="004828DB">
        <w:rPr>
          <w:b/>
        </w:rPr>
        <w:t>Afiliación institucional</w:t>
      </w:r>
      <w:r w:rsidR="002504A6" w:rsidRPr="00713C15">
        <w:t>: Instituto Politécnico Nacional, ESCOM</w:t>
      </w:r>
    </w:p>
    <w:p w14:paraId="1514822F" w14:textId="409F20D3" w:rsidR="004828DB" w:rsidRDefault="002504A6" w:rsidP="00D23ADB">
      <w:r w:rsidRPr="00713C15">
        <w:br/>
      </w:r>
      <w:r w:rsidRPr="004828DB">
        <w:rPr>
          <w:b/>
        </w:rPr>
        <w:t>Resumen</w:t>
      </w:r>
      <w:r w:rsidRPr="00713C15">
        <w:t xml:space="preserve">: </w:t>
      </w:r>
      <w:r w:rsidR="003B3EFF" w:rsidRPr="003B3EFF">
        <w:t xml:space="preserve">Este artículo presenta el desarrollo y la implementación de un sistema médico integral, diseñado para la gestión eficiente de pacientes, consultas médicas, y comunicaciones entre médicos y pacientes. El proyecto se implementó utilizando la metodología SCRUM y el framework .NET Core 9, con SQL como base de datos. El sistema permite registrar pacientes, gestionar solicitudes de ausencias, mantener un historial médico detallado, y facilitar la comunicación mediante un chat integrado y sistema de </w:t>
      </w:r>
      <w:proofErr w:type="gramStart"/>
      <w:r w:rsidR="003B3EFF" w:rsidRPr="003B3EFF">
        <w:t>tickets</w:t>
      </w:r>
      <w:proofErr w:type="gramEnd"/>
      <w:r w:rsidR="003B3EFF" w:rsidRPr="003B3EFF">
        <w:t>. La solución se diseñó para cumplir con los requisitos de escalabilidad, rendimiento y cumplimiento normativo. Se describe la arquitectura del sistema, los patrones de diseño aplicados y las métricas de calidad obtenidas, incluyendo la cobertura de pruebas, rendimiento y satisfacción del usuario. Los resultados obtenidos reflejan la eficiencia del sistema, logrando una carga rápida de pantallas y consultas, con una capacidad de manejo de hasta 10,000 usuarios concurrentes. Finalmente, se discuten las lecciones aprendidas y las oportunidades de mejora para futuras versiones del sistema.</w:t>
      </w:r>
    </w:p>
    <w:p w14:paraId="2EF4707A" w14:textId="77777777" w:rsidR="00727638" w:rsidRPr="00727638" w:rsidRDefault="004828DB" w:rsidP="00D23ADB">
      <w:proofErr w:type="spellStart"/>
      <w:r w:rsidRPr="004828DB">
        <w:rPr>
          <w:b/>
        </w:rPr>
        <w:t>Abstract</w:t>
      </w:r>
      <w:proofErr w:type="spellEnd"/>
      <w:r w:rsidRPr="00713C15">
        <w:t xml:space="preserve">: </w:t>
      </w:r>
      <w:proofErr w:type="spellStart"/>
      <w:r w:rsidR="00727638" w:rsidRPr="00727638">
        <w:t>This</w:t>
      </w:r>
      <w:proofErr w:type="spellEnd"/>
      <w:r w:rsidR="00727638" w:rsidRPr="00727638">
        <w:t xml:space="preserve"> </w:t>
      </w:r>
      <w:proofErr w:type="spellStart"/>
      <w:r w:rsidR="00727638" w:rsidRPr="00727638">
        <w:t>article</w:t>
      </w:r>
      <w:proofErr w:type="spellEnd"/>
      <w:r w:rsidR="00727638" w:rsidRPr="00727638">
        <w:t xml:space="preserve"> </w:t>
      </w:r>
      <w:proofErr w:type="spellStart"/>
      <w:r w:rsidR="00727638" w:rsidRPr="00727638">
        <w:t>presents</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development</w:t>
      </w:r>
      <w:proofErr w:type="spellEnd"/>
      <w:r w:rsidR="00727638" w:rsidRPr="00727638">
        <w:t xml:space="preserve"> and </w:t>
      </w:r>
      <w:proofErr w:type="spellStart"/>
      <w:r w:rsidR="00727638" w:rsidRPr="00727638">
        <w:t>implementation</w:t>
      </w:r>
      <w:proofErr w:type="spellEnd"/>
      <w:r w:rsidR="00727638" w:rsidRPr="00727638">
        <w:t xml:space="preserve"> of a comprehensive medical </w:t>
      </w:r>
      <w:proofErr w:type="spellStart"/>
      <w:r w:rsidR="00727638" w:rsidRPr="00727638">
        <w:t>system</w:t>
      </w:r>
      <w:proofErr w:type="spellEnd"/>
      <w:r w:rsidR="00727638" w:rsidRPr="00727638">
        <w:t xml:space="preserve"> </w:t>
      </w:r>
      <w:proofErr w:type="spellStart"/>
      <w:r w:rsidR="00727638" w:rsidRPr="00727638">
        <w:t>designed</w:t>
      </w:r>
      <w:proofErr w:type="spellEnd"/>
      <w:r w:rsidR="00727638" w:rsidRPr="00727638">
        <w:t xml:space="preserve"> </w:t>
      </w:r>
      <w:proofErr w:type="spellStart"/>
      <w:r w:rsidR="00727638" w:rsidRPr="00727638">
        <w:t>for</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efficient</w:t>
      </w:r>
      <w:proofErr w:type="spellEnd"/>
      <w:r w:rsidR="00727638" w:rsidRPr="00727638">
        <w:t xml:space="preserve"> </w:t>
      </w:r>
      <w:proofErr w:type="spellStart"/>
      <w:r w:rsidR="00727638" w:rsidRPr="00727638">
        <w:t>management</w:t>
      </w:r>
      <w:proofErr w:type="spellEnd"/>
      <w:r w:rsidR="00727638" w:rsidRPr="00727638">
        <w:t xml:space="preserve"> of </w:t>
      </w:r>
      <w:proofErr w:type="spellStart"/>
      <w:r w:rsidR="00727638" w:rsidRPr="00727638">
        <w:t>patients</w:t>
      </w:r>
      <w:proofErr w:type="spellEnd"/>
      <w:r w:rsidR="00727638" w:rsidRPr="00727638">
        <w:t xml:space="preserve">, medical </w:t>
      </w:r>
      <w:proofErr w:type="spellStart"/>
      <w:r w:rsidR="00727638" w:rsidRPr="00727638">
        <w:t>consultations</w:t>
      </w:r>
      <w:proofErr w:type="spellEnd"/>
      <w:r w:rsidR="00727638" w:rsidRPr="00727638">
        <w:t xml:space="preserve">, and </w:t>
      </w:r>
      <w:proofErr w:type="spellStart"/>
      <w:r w:rsidR="00727638" w:rsidRPr="00727638">
        <w:t>communications</w:t>
      </w:r>
      <w:proofErr w:type="spellEnd"/>
      <w:r w:rsidR="00727638" w:rsidRPr="00727638">
        <w:t xml:space="preserve"> </w:t>
      </w:r>
      <w:proofErr w:type="spellStart"/>
      <w:r w:rsidR="00727638" w:rsidRPr="00727638">
        <w:t>between</w:t>
      </w:r>
      <w:proofErr w:type="spellEnd"/>
      <w:r w:rsidR="00727638" w:rsidRPr="00727638">
        <w:t xml:space="preserve"> </w:t>
      </w:r>
      <w:proofErr w:type="spellStart"/>
      <w:r w:rsidR="00727638" w:rsidRPr="00727638">
        <w:t>doctors</w:t>
      </w:r>
      <w:proofErr w:type="spellEnd"/>
      <w:r w:rsidR="00727638" w:rsidRPr="00727638">
        <w:t xml:space="preserve"> and </w:t>
      </w:r>
      <w:proofErr w:type="spellStart"/>
      <w:r w:rsidR="00727638" w:rsidRPr="00727638">
        <w:t>patients</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project</w:t>
      </w:r>
      <w:proofErr w:type="spellEnd"/>
      <w:r w:rsidR="00727638" w:rsidRPr="00727638">
        <w:t xml:space="preserve"> </w:t>
      </w:r>
      <w:proofErr w:type="spellStart"/>
      <w:r w:rsidR="00727638" w:rsidRPr="00727638">
        <w:t>was</w:t>
      </w:r>
      <w:proofErr w:type="spellEnd"/>
      <w:r w:rsidR="00727638" w:rsidRPr="00727638">
        <w:t xml:space="preserve"> </w:t>
      </w:r>
      <w:proofErr w:type="spellStart"/>
      <w:r w:rsidR="00727638" w:rsidRPr="00727638">
        <w:t>implemented</w:t>
      </w:r>
      <w:proofErr w:type="spellEnd"/>
      <w:r w:rsidR="00727638" w:rsidRPr="00727638">
        <w:t xml:space="preserve"> </w:t>
      </w:r>
      <w:proofErr w:type="spellStart"/>
      <w:r w:rsidR="00727638" w:rsidRPr="00727638">
        <w:t>using</w:t>
      </w:r>
      <w:proofErr w:type="spellEnd"/>
      <w:r w:rsidR="00727638" w:rsidRPr="00727638">
        <w:t xml:space="preserve"> </w:t>
      </w:r>
      <w:proofErr w:type="spellStart"/>
      <w:r w:rsidR="00727638" w:rsidRPr="00727638">
        <w:t>the</w:t>
      </w:r>
      <w:proofErr w:type="spellEnd"/>
      <w:r w:rsidR="00727638" w:rsidRPr="00727638">
        <w:t xml:space="preserve"> SCRUM </w:t>
      </w:r>
      <w:proofErr w:type="spellStart"/>
      <w:r w:rsidR="00727638" w:rsidRPr="00727638">
        <w:t>methodology</w:t>
      </w:r>
      <w:proofErr w:type="spellEnd"/>
      <w:r w:rsidR="00727638" w:rsidRPr="00727638">
        <w:t xml:space="preserve"> and </w:t>
      </w:r>
      <w:proofErr w:type="spellStart"/>
      <w:r w:rsidR="00727638" w:rsidRPr="00727638">
        <w:t>the</w:t>
      </w:r>
      <w:proofErr w:type="spellEnd"/>
      <w:r w:rsidR="00727638" w:rsidRPr="00727638">
        <w:t xml:space="preserve"> .NET Core 9 framework, </w:t>
      </w:r>
      <w:proofErr w:type="spellStart"/>
      <w:r w:rsidR="00727638" w:rsidRPr="00727638">
        <w:t>with</w:t>
      </w:r>
      <w:proofErr w:type="spellEnd"/>
      <w:r w:rsidR="00727638" w:rsidRPr="00727638">
        <w:t xml:space="preserve"> SQL as </w:t>
      </w:r>
      <w:proofErr w:type="spellStart"/>
      <w:r w:rsidR="00727638" w:rsidRPr="00727638">
        <w:t>the</w:t>
      </w:r>
      <w:proofErr w:type="spellEnd"/>
      <w:r w:rsidR="00727638" w:rsidRPr="00727638">
        <w:t xml:space="preserve"> </w:t>
      </w:r>
      <w:proofErr w:type="spellStart"/>
      <w:r w:rsidR="00727638" w:rsidRPr="00727638">
        <w:t>database</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system</w:t>
      </w:r>
      <w:proofErr w:type="spellEnd"/>
      <w:r w:rsidR="00727638" w:rsidRPr="00727638">
        <w:t xml:space="preserve"> </w:t>
      </w:r>
      <w:proofErr w:type="spellStart"/>
      <w:r w:rsidR="00727638" w:rsidRPr="00727638">
        <w:t>allows</w:t>
      </w:r>
      <w:proofErr w:type="spellEnd"/>
      <w:r w:rsidR="00727638" w:rsidRPr="00727638">
        <w:t xml:space="preserve"> </w:t>
      </w:r>
      <w:proofErr w:type="spellStart"/>
      <w:r w:rsidR="00727638" w:rsidRPr="00727638">
        <w:t>to</w:t>
      </w:r>
      <w:proofErr w:type="spellEnd"/>
      <w:r w:rsidR="00727638" w:rsidRPr="00727638">
        <w:t xml:space="preserve"> </w:t>
      </w:r>
      <w:proofErr w:type="spellStart"/>
      <w:r w:rsidR="00727638" w:rsidRPr="00727638">
        <w:t>register</w:t>
      </w:r>
      <w:proofErr w:type="spellEnd"/>
      <w:r w:rsidR="00727638" w:rsidRPr="00727638">
        <w:t xml:space="preserve"> </w:t>
      </w:r>
      <w:proofErr w:type="spellStart"/>
      <w:r w:rsidR="00727638" w:rsidRPr="00727638">
        <w:t>patients</w:t>
      </w:r>
      <w:proofErr w:type="spellEnd"/>
      <w:r w:rsidR="00727638" w:rsidRPr="00727638">
        <w:t xml:space="preserve">, </w:t>
      </w:r>
      <w:proofErr w:type="spellStart"/>
      <w:r w:rsidR="00727638" w:rsidRPr="00727638">
        <w:t>manage</w:t>
      </w:r>
      <w:proofErr w:type="spellEnd"/>
      <w:r w:rsidR="00727638" w:rsidRPr="00727638">
        <w:t xml:space="preserve"> </w:t>
      </w:r>
      <w:proofErr w:type="spellStart"/>
      <w:r w:rsidR="00727638" w:rsidRPr="00727638">
        <w:t>absence</w:t>
      </w:r>
      <w:proofErr w:type="spellEnd"/>
      <w:r w:rsidR="00727638" w:rsidRPr="00727638">
        <w:t xml:space="preserve"> </w:t>
      </w:r>
      <w:proofErr w:type="spellStart"/>
      <w:r w:rsidR="00727638" w:rsidRPr="00727638">
        <w:t>requests</w:t>
      </w:r>
      <w:proofErr w:type="spellEnd"/>
      <w:r w:rsidR="00727638" w:rsidRPr="00727638">
        <w:t xml:space="preserve">, </w:t>
      </w:r>
      <w:proofErr w:type="spellStart"/>
      <w:r w:rsidR="00727638" w:rsidRPr="00727638">
        <w:t>maintain</w:t>
      </w:r>
      <w:proofErr w:type="spellEnd"/>
      <w:r w:rsidR="00727638" w:rsidRPr="00727638">
        <w:t xml:space="preserve"> a </w:t>
      </w:r>
      <w:proofErr w:type="spellStart"/>
      <w:r w:rsidR="00727638" w:rsidRPr="00727638">
        <w:t>detailed</w:t>
      </w:r>
      <w:proofErr w:type="spellEnd"/>
      <w:r w:rsidR="00727638" w:rsidRPr="00727638">
        <w:t xml:space="preserve"> medical </w:t>
      </w:r>
      <w:proofErr w:type="spellStart"/>
      <w:r w:rsidR="00727638" w:rsidRPr="00727638">
        <w:t>history</w:t>
      </w:r>
      <w:proofErr w:type="spellEnd"/>
      <w:r w:rsidR="00727638" w:rsidRPr="00727638">
        <w:t xml:space="preserve">, and </w:t>
      </w:r>
      <w:proofErr w:type="spellStart"/>
      <w:r w:rsidR="00727638" w:rsidRPr="00727638">
        <w:t>facilitate</w:t>
      </w:r>
      <w:proofErr w:type="spellEnd"/>
      <w:r w:rsidR="00727638" w:rsidRPr="00727638">
        <w:t xml:space="preserve"> </w:t>
      </w:r>
      <w:proofErr w:type="spellStart"/>
      <w:r w:rsidR="00727638" w:rsidRPr="00727638">
        <w:t>communication</w:t>
      </w:r>
      <w:proofErr w:type="spellEnd"/>
      <w:r w:rsidR="00727638" w:rsidRPr="00727638">
        <w:t xml:space="preserve"> </w:t>
      </w:r>
      <w:proofErr w:type="spellStart"/>
      <w:r w:rsidR="00727638" w:rsidRPr="00727638">
        <w:t>through</w:t>
      </w:r>
      <w:proofErr w:type="spellEnd"/>
      <w:r w:rsidR="00727638" w:rsidRPr="00727638">
        <w:t xml:space="preserve"> </w:t>
      </w:r>
      <w:proofErr w:type="spellStart"/>
      <w:r w:rsidR="00727638" w:rsidRPr="00727638">
        <w:t>an</w:t>
      </w:r>
      <w:proofErr w:type="spellEnd"/>
      <w:r w:rsidR="00727638" w:rsidRPr="00727638">
        <w:t xml:space="preserve"> </w:t>
      </w:r>
      <w:proofErr w:type="spellStart"/>
      <w:r w:rsidR="00727638" w:rsidRPr="00727638">
        <w:t>integrated</w:t>
      </w:r>
      <w:proofErr w:type="spellEnd"/>
      <w:r w:rsidR="00727638" w:rsidRPr="00727638">
        <w:t xml:space="preserve"> chat and </w:t>
      </w:r>
      <w:proofErr w:type="spellStart"/>
      <w:r w:rsidR="00727638" w:rsidRPr="00727638">
        <w:t>ticketing</w:t>
      </w:r>
      <w:proofErr w:type="spellEnd"/>
      <w:r w:rsidR="00727638" w:rsidRPr="00727638">
        <w:t xml:space="preserve"> </w:t>
      </w:r>
      <w:proofErr w:type="spellStart"/>
      <w:r w:rsidR="00727638" w:rsidRPr="00727638">
        <w:t>system</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solution</w:t>
      </w:r>
      <w:proofErr w:type="spellEnd"/>
      <w:r w:rsidR="00727638" w:rsidRPr="00727638">
        <w:t xml:space="preserve"> </w:t>
      </w:r>
      <w:proofErr w:type="spellStart"/>
      <w:r w:rsidR="00727638" w:rsidRPr="00727638">
        <w:t>was</w:t>
      </w:r>
      <w:proofErr w:type="spellEnd"/>
      <w:r w:rsidR="00727638" w:rsidRPr="00727638">
        <w:t xml:space="preserve"> </w:t>
      </w:r>
      <w:proofErr w:type="spellStart"/>
      <w:r w:rsidR="00727638" w:rsidRPr="00727638">
        <w:t>designed</w:t>
      </w:r>
      <w:proofErr w:type="spellEnd"/>
      <w:r w:rsidR="00727638" w:rsidRPr="00727638">
        <w:t xml:space="preserve"> </w:t>
      </w:r>
      <w:proofErr w:type="spellStart"/>
      <w:r w:rsidR="00727638" w:rsidRPr="00727638">
        <w:t>to</w:t>
      </w:r>
      <w:proofErr w:type="spellEnd"/>
      <w:r w:rsidR="00727638" w:rsidRPr="00727638">
        <w:t xml:space="preserve"> </w:t>
      </w:r>
      <w:proofErr w:type="spellStart"/>
      <w:r w:rsidR="00727638" w:rsidRPr="00727638">
        <w:t>meet</w:t>
      </w:r>
      <w:proofErr w:type="spellEnd"/>
      <w:r w:rsidR="00727638" w:rsidRPr="00727638">
        <w:t xml:space="preserve"> </w:t>
      </w:r>
      <w:proofErr w:type="spellStart"/>
      <w:r w:rsidR="00727638" w:rsidRPr="00727638">
        <w:t>scalability</w:t>
      </w:r>
      <w:proofErr w:type="spellEnd"/>
      <w:r w:rsidR="00727638" w:rsidRPr="00727638">
        <w:t xml:space="preserve">, performance and </w:t>
      </w:r>
      <w:proofErr w:type="spellStart"/>
      <w:r w:rsidR="00727638" w:rsidRPr="00727638">
        <w:t>compliance</w:t>
      </w:r>
      <w:proofErr w:type="spellEnd"/>
      <w:r w:rsidR="00727638" w:rsidRPr="00727638">
        <w:t xml:space="preserve"> </w:t>
      </w:r>
      <w:proofErr w:type="spellStart"/>
      <w:r w:rsidR="00727638" w:rsidRPr="00727638">
        <w:t>requirements</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system</w:t>
      </w:r>
      <w:proofErr w:type="spellEnd"/>
      <w:r w:rsidR="00727638" w:rsidRPr="00727638">
        <w:t xml:space="preserve"> </w:t>
      </w:r>
      <w:proofErr w:type="spellStart"/>
      <w:r w:rsidR="00727638" w:rsidRPr="00727638">
        <w:t>architecture</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design</w:t>
      </w:r>
      <w:proofErr w:type="spellEnd"/>
      <w:r w:rsidR="00727638" w:rsidRPr="00727638">
        <w:t xml:space="preserve"> </w:t>
      </w:r>
      <w:proofErr w:type="spellStart"/>
      <w:r w:rsidR="00727638" w:rsidRPr="00727638">
        <w:t>patterns</w:t>
      </w:r>
      <w:proofErr w:type="spellEnd"/>
      <w:r w:rsidR="00727638" w:rsidRPr="00727638">
        <w:t xml:space="preserve"> </w:t>
      </w:r>
      <w:proofErr w:type="spellStart"/>
      <w:r w:rsidR="00727638" w:rsidRPr="00727638">
        <w:t>applied</w:t>
      </w:r>
      <w:proofErr w:type="spellEnd"/>
      <w:r w:rsidR="00727638" w:rsidRPr="00727638">
        <w:t xml:space="preserve"> and </w:t>
      </w:r>
      <w:proofErr w:type="spellStart"/>
      <w:r w:rsidR="00727638" w:rsidRPr="00727638">
        <w:t>the</w:t>
      </w:r>
      <w:proofErr w:type="spellEnd"/>
      <w:r w:rsidR="00727638" w:rsidRPr="00727638">
        <w:t xml:space="preserve"> </w:t>
      </w:r>
      <w:proofErr w:type="spellStart"/>
      <w:r w:rsidR="00727638" w:rsidRPr="00727638">
        <w:t>quality</w:t>
      </w:r>
      <w:proofErr w:type="spellEnd"/>
      <w:r w:rsidR="00727638" w:rsidRPr="00727638">
        <w:t xml:space="preserve"> </w:t>
      </w:r>
      <w:proofErr w:type="spellStart"/>
      <w:r w:rsidR="00727638" w:rsidRPr="00727638">
        <w:t>metrics</w:t>
      </w:r>
      <w:proofErr w:type="spellEnd"/>
      <w:r w:rsidR="00727638" w:rsidRPr="00727638">
        <w:t xml:space="preserve"> </w:t>
      </w:r>
      <w:proofErr w:type="spellStart"/>
      <w:r w:rsidR="00727638" w:rsidRPr="00727638">
        <w:t>obtained</w:t>
      </w:r>
      <w:proofErr w:type="spellEnd"/>
      <w:r w:rsidR="00727638" w:rsidRPr="00727638">
        <w:t xml:space="preserve">, </w:t>
      </w:r>
      <w:proofErr w:type="spellStart"/>
      <w:r w:rsidR="00727638" w:rsidRPr="00727638">
        <w:t>including</w:t>
      </w:r>
      <w:proofErr w:type="spellEnd"/>
      <w:r w:rsidR="00727638" w:rsidRPr="00727638">
        <w:t xml:space="preserve"> test </w:t>
      </w:r>
      <w:proofErr w:type="spellStart"/>
      <w:r w:rsidR="00727638" w:rsidRPr="00727638">
        <w:t>coverage</w:t>
      </w:r>
      <w:proofErr w:type="spellEnd"/>
      <w:r w:rsidR="00727638" w:rsidRPr="00727638">
        <w:t xml:space="preserve">, performance and </w:t>
      </w:r>
      <w:proofErr w:type="spellStart"/>
      <w:r w:rsidR="00727638" w:rsidRPr="00727638">
        <w:t>user</w:t>
      </w:r>
      <w:proofErr w:type="spellEnd"/>
      <w:r w:rsidR="00727638" w:rsidRPr="00727638">
        <w:t xml:space="preserve"> </w:t>
      </w:r>
      <w:proofErr w:type="spellStart"/>
      <w:r w:rsidR="00727638" w:rsidRPr="00727638">
        <w:t>satisfaction</w:t>
      </w:r>
      <w:proofErr w:type="spellEnd"/>
      <w:r w:rsidR="00727638" w:rsidRPr="00727638">
        <w:t xml:space="preserve">, are </w:t>
      </w:r>
      <w:proofErr w:type="spellStart"/>
      <w:r w:rsidR="00727638" w:rsidRPr="00727638">
        <w:t>described</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results</w:t>
      </w:r>
      <w:proofErr w:type="spellEnd"/>
      <w:r w:rsidR="00727638" w:rsidRPr="00727638">
        <w:t xml:space="preserve"> </w:t>
      </w:r>
      <w:proofErr w:type="spellStart"/>
      <w:r w:rsidR="00727638" w:rsidRPr="00727638">
        <w:t>obtained</w:t>
      </w:r>
      <w:proofErr w:type="spellEnd"/>
      <w:r w:rsidR="00727638" w:rsidRPr="00727638">
        <w:t xml:space="preserve"> </w:t>
      </w:r>
      <w:proofErr w:type="spellStart"/>
      <w:r w:rsidR="00727638" w:rsidRPr="00727638">
        <w:t>reflect</w:t>
      </w:r>
      <w:proofErr w:type="spellEnd"/>
      <w:r w:rsidR="00727638" w:rsidRPr="00727638">
        <w:t xml:space="preserve"> </w:t>
      </w:r>
      <w:proofErr w:type="spellStart"/>
      <w:r w:rsidR="00727638" w:rsidRPr="00727638">
        <w:t>the</w:t>
      </w:r>
      <w:proofErr w:type="spellEnd"/>
      <w:r w:rsidR="00727638" w:rsidRPr="00727638">
        <w:t xml:space="preserve"> </w:t>
      </w:r>
      <w:proofErr w:type="spellStart"/>
      <w:r w:rsidR="00727638" w:rsidRPr="00727638">
        <w:t>efficiency</w:t>
      </w:r>
      <w:proofErr w:type="spellEnd"/>
      <w:r w:rsidR="00727638" w:rsidRPr="00727638">
        <w:t xml:space="preserve"> of </w:t>
      </w:r>
      <w:proofErr w:type="spellStart"/>
      <w:r w:rsidR="00727638" w:rsidRPr="00727638">
        <w:t>the</w:t>
      </w:r>
      <w:proofErr w:type="spellEnd"/>
      <w:r w:rsidR="00727638" w:rsidRPr="00727638">
        <w:t xml:space="preserve"> </w:t>
      </w:r>
      <w:proofErr w:type="spellStart"/>
      <w:r w:rsidR="00727638" w:rsidRPr="00727638">
        <w:t>system</w:t>
      </w:r>
      <w:proofErr w:type="spellEnd"/>
      <w:r w:rsidR="00727638" w:rsidRPr="00727638">
        <w:t xml:space="preserve">, </w:t>
      </w:r>
      <w:proofErr w:type="spellStart"/>
      <w:r w:rsidR="00727638" w:rsidRPr="00727638">
        <w:t>achieving</w:t>
      </w:r>
      <w:proofErr w:type="spellEnd"/>
      <w:r w:rsidR="00727638" w:rsidRPr="00727638">
        <w:t xml:space="preserve"> </w:t>
      </w:r>
      <w:proofErr w:type="spellStart"/>
      <w:r w:rsidR="00727638" w:rsidRPr="00727638">
        <w:t>fast</w:t>
      </w:r>
      <w:proofErr w:type="spellEnd"/>
      <w:r w:rsidR="00727638" w:rsidRPr="00727638">
        <w:t xml:space="preserve"> </w:t>
      </w:r>
      <w:proofErr w:type="spellStart"/>
      <w:r w:rsidR="00727638" w:rsidRPr="00727638">
        <w:t>loading</w:t>
      </w:r>
      <w:proofErr w:type="spellEnd"/>
      <w:r w:rsidR="00727638" w:rsidRPr="00727638">
        <w:t xml:space="preserve"> of </w:t>
      </w:r>
      <w:proofErr w:type="spellStart"/>
      <w:r w:rsidR="00727638" w:rsidRPr="00727638">
        <w:t>screens</w:t>
      </w:r>
      <w:proofErr w:type="spellEnd"/>
      <w:r w:rsidR="00727638" w:rsidRPr="00727638">
        <w:t xml:space="preserve"> and </w:t>
      </w:r>
      <w:proofErr w:type="spellStart"/>
      <w:r w:rsidR="00727638" w:rsidRPr="00727638">
        <w:t>queries</w:t>
      </w:r>
      <w:proofErr w:type="spellEnd"/>
      <w:r w:rsidR="00727638" w:rsidRPr="00727638">
        <w:t xml:space="preserve">, </w:t>
      </w:r>
      <w:proofErr w:type="spellStart"/>
      <w:r w:rsidR="00727638" w:rsidRPr="00727638">
        <w:t>with</w:t>
      </w:r>
      <w:proofErr w:type="spellEnd"/>
      <w:r w:rsidR="00727638" w:rsidRPr="00727638">
        <w:t xml:space="preserve"> a </w:t>
      </w:r>
      <w:proofErr w:type="spellStart"/>
      <w:r w:rsidR="00727638" w:rsidRPr="00727638">
        <w:t>capacity</w:t>
      </w:r>
      <w:proofErr w:type="spellEnd"/>
      <w:r w:rsidR="00727638" w:rsidRPr="00727638">
        <w:t xml:space="preserve"> </w:t>
      </w:r>
      <w:proofErr w:type="spellStart"/>
      <w:r w:rsidR="00727638" w:rsidRPr="00727638">
        <w:t>to</w:t>
      </w:r>
      <w:proofErr w:type="spellEnd"/>
      <w:r w:rsidR="00727638" w:rsidRPr="00727638">
        <w:t xml:space="preserve"> </w:t>
      </w:r>
      <w:proofErr w:type="spellStart"/>
      <w:r w:rsidR="00727638" w:rsidRPr="00727638">
        <w:t>handle</w:t>
      </w:r>
      <w:proofErr w:type="spellEnd"/>
      <w:r w:rsidR="00727638" w:rsidRPr="00727638">
        <w:t xml:space="preserve"> up </w:t>
      </w:r>
      <w:proofErr w:type="spellStart"/>
      <w:r w:rsidR="00727638" w:rsidRPr="00727638">
        <w:t>to</w:t>
      </w:r>
      <w:proofErr w:type="spellEnd"/>
      <w:r w:rsidR="00727638" w:rsidRPr="00727638">
        <w:t xml:space="preserve"> 10,000 </w:t>
      </w:r>
      <w:proofErr w:type="spellStart"/>
      <w:r w:rsidR="00727638" w:rsidRPr="00727638">
        <w:t>concurrent</w:t>
      </w:r>
      <w:proofErr w:type="spellEnd"/>
      <w:r w:rsidR="00727638" w:rsidRPr="00727638">
        <w:t xml:space="preserve"> </w:t>
      </w:r>
      <w:proofErr w:type="spellStart"/>
      <w:r w:rsidR="00727638" w:rsidRPr="00727638">
        <w:t>users</w:t>
      </w:r>
      <w:proofErr w:type="spellEnd"/>
      <w:r w:rsidR="00727638" w:rsidRPr="00727638">
        <w:t xml:space="preserve">. </w:t>
      </w:r>
      <w:proofErr w:type="spellStart"/>
      <w:r w:rsidR="00727638" w:rsidRPr="00727638">
        <w:t>Finally</w:t>
      </w:r>
      <w:proofErr w:type="spellEnd"/>
      <w:r w:rsidR="00727638" w:rsidRPr="00727638">
        <w:t xml:space="preserve">, </w:t>
      </w:r>
      <w:proofErr w:type="spellStart"/>
      <w:r w:rsidR="00727638" w:rsidRPr="00727638">
        <w:t>lessons</w:t>
      </w:r>
      <w:proofErr w:type="spellEnd"/>
      <w:r w:rsidR="00727638" w:rsidRPr="00727638">
        <w:t xml:space="preserve"> </w:t>
      </w:r>
      <w:proofErr w:type="spellStart"/>
      <w:r w:rsidR="00727638" w:rsidRPr="00727638">
        <w:t>learned</w:t>
      </w:r>
      <w:proofErr w:type="spellEnd"/>
      <w:r w:rsidR="00727638" w:rsidRPr="00727638">
        <w:t xml:space="preserve"> and </w:t>
      </w:r>
      <w:proofErr w:type="spellStart"/>
      <w:r w:rsidR="00727638" w:rsidRPr="00727638">
        <w:t>improvement</w:t>
      </w:r>
      <w:proofErr w:type="spellEnd"/>
      <w:r w:rsidR="00727638" w:rsidRPr="00727638">
        <w:t xml:space="preserve"> </w:t>
      </w:r>
      <w:proofErr w:type="spellStart"/>
      <w:r w:rsidR="00727638" w:rsidRPr="00727638">
        <w:t>opportunities</w:t>
      </w:r>
      <w:proofErr w:type="spellEnd"/>
      <w:r w:rsidR="00727638" w:rsidRPr="00727638">
        <w:t xml:space="preserve"> </w:t>
      </w:r>
      <w:proofErr w:type="spellStart"/>
      <w:r w:rsidR="00727638" w:rsidRPr="00727638">
        <w:t>for</w:t>
      </w:r>
      <w:proofErr w:type="spellEnd"/>
      <w:r w:rsidR="00727638" w:rsidRPr="00727638">
        <w:t xml:space="preserve"> future </w:t>
      </w:r>
      <w:proofErr w:type="spellStart"/>
      <w:r w:rsidR="00727638" w:rsidRPr="00727638">
        <w:t>versions</w:t>
      </w:r>
      <w:proofErr w:type="spellEnd"/>
      <w:r w:rsidR="00727638" w:rsidRPr="00727638">
        <w:t xml:space="preserve"> of </w:t>
      </w:r>
      <w:proofErr w:type="spellStart"/>
      <w:r w:rsidR="00727638" w:rsidRPr="00727638">
        <w:t>the</w:t>
      </w:r>
      <w:proofErr w:type="spellEnd"/>
      <w:r w:rsidR="00727638" w:rsidRPr="00727638">
        <w:t xml:space="preserve"> </w:t>
      </w:r>
      <w:proofErr w:type="spellStart"/>
      <w:r w:rsidR="00727638" w:rsidRPr="00727638">
        <w:t>system</w:t>
      </w:r>
      <w:proofErr w:type="spellEnd"/>
      <w:r w:rsidR="00727638" w:rsidRPr="00727638">
        <w:t xml:space="preserve"> are </w:t>
      </w:r>
      <w:proofErr w:type="spellStart"/>
      <w:r w:rsidR="00727638" w:rsidRPr="00727638">
        <w:t>discussed</w:t>
      </w:r>
      <w:proofErr w:type="spellEnd"/>
      <w:r w:rsidR="00727638" w:rsidRPr="00727638">
        <w:t>.</w:t>
      </w:r>
    </w:p>
    <w:p w14:paraId="40F816EC" w14:textId="464B3E45" w:rsidR="00850932" w:rsidRDefault="002504A6" w:rsidP="0037146D">
      <w:r w:rsidRPr="00713C15">
        <w:br/>
      </w:r>
      <w:r w:rsidRPr="004828DB">
        <w:rPr>
          <w:b/>
        </w:rPr>
        <w:t>Palabras clave</w:t>
      </w:r>
      <w:r w:rsidRPr="00713C15">
        <w:t xml:space="preserve">: </w:t>
      </w:r>
      <w:r w:rsidR="003C018A" w:rsidRPr="003C018A">
        <w:t>.NET Core, Sistema Médico, SCRUM, SQL, Gestión de Pacientes, Seguridad</w:t>
      </w:r>
    </w:p>
    <w:p w14:paraId="431FA172" w14:textId="2B2C2B89" w:rsidR="00B64B10" w:rsidRPr="00850932" w:rsidRDefault="002504A6" w:rsidP="0037146D">
      <w:pPr>
        <w:pStyle w:val="Ttulo1"/>
        <w:rPr>
          <w:u w:val="single"/>
        </w:rPr>
      </w:pPr>
      <w:bookmarkStart w:id="0" w:name="_Toc195694196"/>
      <w:r w:rsidRPr="00FC7E73">
        <w:t>Introducción</w:t>
      </w:r>
      <w:r w:rsidRPr="00B64B10">
        <w:t>:</w:t>
      </w:r>
      <w:bookmarkEnd w:id="0"/>
      <w:r w:rsidRPr="00B64B10">
        <w:t xml:space="preserve"> </w:t>
      </w:r>
    </w:p>
    <w:p w14:paraId="13A10AD7" w14:textId="18330561" w:rsidR="004618FB" w:rsidRDefault="004618FB" w:rsidP="004618FB">
      <w:r>
        <w:t>La gestión de la atención médica y los registros de pacientes es un aspecto crítico en el ámbito de la salud, donde la eficiencia y seguridad son fundamentales. Los sistemas tradicionales de gestión médica pueden presentar varios desafíos, como la falta de integración entre los diferentes procesos, la dificultad para acceder a los datos en tiempo real y la sobrecarga administrativa para los profesionales de la salud. En este contexto, el desarrollo de un sistema médico integral puede mejorar significativamente la eficiencia operativa de las instituciones de salud, optimizando la gestión de pacientes, la programación de consultas médicas, y la comunicación entre médicos y pacientes.</w:t>
      </w:r>
    </w:p>
    <w:p w14:paraId="6D201125" w14:textId="75D3720A" w:rsidR="004618FB" w:rsidRDefault="004618FB" w:rsidP="004618FB">
      <w:r>
        <w:t xml:space="preserve">El sistema desarrollado en este proyecto tiene como objetivo solucionar estos problemas mediante una plataforma tecnológica robusta y escalable. Este sistema se centra en la gestión completa de pacientes, desde su registro y seguimiento médico hasta la comunicación en tiempo real con los profesionales de la salud. Además, se incluye una integración con un sistema de </w:t>
      </w:r>
      <w:proofErr w:type="gramStart"/>
      <w:r>
        <w:t>tickets</w:t>
      </w:r>
      <w:proofErr w:type="gramEnd"/>
      <w:r>
        <w:t xml:space="preserve"> para gestionar incidencias y solicitudes. Para asegurar la eficiencia en el desarrollo del sistema y su capacidad de adaptación a cambios continuos, se utilizó la metodología ágil SCRUM.</w:t>
      </w:r>
    </w:p>
    <w:p w14:paraId="3BA2FF3D" w14:textId="206D7DCD" w:rsidR="004618FB" w:rsidRDefault="004618FB" w:rsidP="004618FB">
      <w:r>
        <w:t>Para el desarrollo del sistema, se eligió .NET Core 9, un framework de desarrollo robusto, eficiente y adecuado para la construcción de aplicaciones web escalables. La base de datos empleada fue SQL, que permite almacenar y gestionar de manera estructurada la gran cantidad de datos generados por las interacciones de los usuarios y las consultas médicas. Además, se prestó especial atención a la seguridad del sistema, aplicando prácticas de autenticación de dos factores y cumpliendo con normativas legales de protección de datos.</w:t>
      </w:r>
    </w:p>
    <w:p w14:paraId="6B7CBB59" w14:textId="77269157" w:rsidR="00850932" w:rsidRDefault="004618FB" w:rsidP="0037146D">
      <w:r>
        <w:t>Este artículo detalla el proceso de desarrollo del sistema médico, enfocándose en la metodología utilizada, la arquitectura implementada y los resultados esperados, con especial énfasis en las decisiones técnicas y la planificación futura para pruebas y mejoras.</w:t>
      </w:r>
    </w:p>
    <w:p w14:paraId="17990923" w14:textId="77777777" w:rsidR="00D02D9B" w:rsidRDefault="00D02D9B" w:rsidP="00D23ADB"/>
    <w:p w14:paraId="0C4DD334" w14:textId="77777777" w:rsidR="00D02D9B" w:rsidRDefault="00D02D9B" w:rsidP="00D23ADB"/>
    <w:p w14:paraId="059D0196" w14:textId="0B1056FD" w:rsidR="00B64B10" w:rsidRPr="00B61CFC" w:rsidRDefault="00850932" w:rsidP="0037146D">
      <w:pPr>
        <w:pStyle w:val="Ttulo1"/>
      </w:pPr>
      <w:bookmarkStart w:id="1" w:name="_Toc195694197"/>
      <w:r w:rsidRPr="0037146D">
        <w:lastRenderedPageBreak/>
        <w:t>Metodología</w:t>
      </w:r>
      <w:r w:rsidRPr="00B64B10">
        <w:t>:</w:t>
      </w:r>
      <w:bookmarkEnd w:id="1"/>
    </w:p>
    <w:p w14:paraId="0F0F36CE" w14:textId="637A5514" w:rsidR="0037146D" w:rsidRDefault="0037146D" w:rsidP="00D23ADB">
      <w:r w:rsidRPr="0037146D">
        <w:t>La elección de la metodología SCRUM se debió a la necesidad de un enfoque flexible que permitiera adaptar el desarrollo del sistema a las necesidades emergentes del proyecto y las expectativas del cliente. SCRUM facilitó la coordinación del equipo de trabajo y permitió una gestión eficiente de los recursos a lo largo del ciclo de desarrollo.</w:t>
      </w:r>
    </w:p>
    <w:p w14:paraId="23FE324B" w14:textId="77777777" w:rsidR="00CB1D0A" w:rsidRPr="00CB1D0A" w:rsidRDefault="00CB1D0A" w:rsidP="00CB1D0A">
      <w:r w:rsidRPr="00CB1D0A">
        <w:rPr>
          <w:b/>
          <w:bCs/>
        </w:rPr>
        <w:t>SCRUM</w:t>
      </w:r>
      <w:r w:rsidRPr="00CB1D0A">
        <w:t xml:space="preserve"> es un marco ágil que facilita la gestión de proyectos complejos mediante ciclos de trabajo iterativos y flexibles. Se basa en la idea de que los requisitos y soluciones evolucionan a través de la colaboración continua entre el equipo de desarrollo y las partes interesadas. En SCRUM, el trabajo se organiza en "</w:t>
      </w:r>
      <w:proofErr w:type="spellStart"/>
      <w:r w:rsidRPr="00CB1D0A">
        <w:t>sprints</w:t>
      </w:r>
      <w:proofErr w:type="spellEnd"/>
      <w:r w:rsidRPr="00CB1D0A">
        <w:t xml:space="preserve">", que son ciclos cortos de trabajo de duración fija (generalmente de 2 a 4 semanas) durante los cuales se desarrollan funcionalidades específicas del sistema. Al final de cada sprint, se presenta un entregable funcional que se revisa con el cliente, lo que permite ajustar las expectativas y priorizar nuevas características o cambios para los siguientes </w:t>
      </w:r>
      <w:proofErr w:type="spellStart"/>
      <w:r w:rsidRPr="00CB1D0A">
        <w:t>sprints</w:t>
      </w:r>
      <w:proofErr w:type="spellEnd"/>
      <w:r w:rsidRPr="00CB1D0A">
        <w:t>.</w:t>
      </w:r>
    </w:p>
    <w:p w14:paraId="108F79E9" w14:textId="057C8443" w:rsidR="001731BA" w:rsidRPr="0037146D" w:rsidRDefault="00CB1D0A" w:rsidP="00D23ADB">
      <w:r w:rsidRPr="00CB1D0A">
        <w:t xml:space="preserve">Una de las principales ventajas de SCRUM es su capacidad para adaptarse a los cambios de manera eficiente. Los equipos tienen reuniones diarias llamadas </w:t>
      </w:r>
      <w:proofErr w:type="spellStart"/>
      <w:r w:rsidRPr="00CB1D0A">
        <w:rPr>
          <w:b/>
          <w:bCs/>
        </w:rPr>
        <w:t>Daily</w:t>
      </w:r>
      <w:proofErr w:type="spellEnd"/>
      <w:r w:rsidRPr="00CB1D0A">
        <w:rPr>
          <w:b/>
          <w:bCs/>
        </w:rPr>
        <w:t xml:space="preserve"> Scrum</w:t>
      </w:r>
      <w:r w:rsidRPr="00CB1D0A">
        <w:t>, donde se coordinan y actualizan sobre el progreso de las tareas, lo que asegura que los problemas se detecten rápidamente y se resuelvan de manera oportuna. Además, SCRUM permite la entrega continua de valor al cliente mediante entregables incrementales, lo que facilita la retroalimentación y asegura que el proyecto se mantenga alineado con las expectativas del cliente a lo largo de todo el ciclo de vida del desarrollo.</w:t>
      </w:r>
    </w:p>
    <w:p w14:paraId="4CDAB708" w14:textId="45B40174" w:rsidR="0037146D" w:rsidRPr="0037146D" w:rsidRDefault="0037146D" w:rsidP="00D23ADB">
      <w:r w:rsidRPr="0037146D">
        <w:t xml:space="preserve">El proceso comenzó con la definición de los requisitos del sistema, basados en el modelo FURPS+ (Funcionalidad, Usabilidad, Confiabilidad, Rendimiento, Soporte y Extensiones), y luego se organizó en varios </w:t>
      </w:r>
      <w:proofErr w:type="spellStart"/>
      <w:r w:rsidRPr="0037146D">
        <w:t>sprints</w:t>
      </w:r>
      <w:proofErr w:type="spellEnd"/>
      <w:r w:rsidRPr="0037146D">
        <w:t xml:space="preserve">. Cada sprint tenía una duración de dos semanas y al final de cada uno, se presentaba una versión funcional del sistema que incluía funcionalidades clave como el registro de pacientes, la gestión de consultas médicas, y la implementación de un sistema de </w:t>
      </w:r>
      <w:proofErr w:type="gramStart"/>
      <w:r w:rsidRPr="0037146D">
        <w:t>tickets</w:t>
      </w:r>
      <w:proofErr w:type="gramEnd"/>
      <w:r w:rsidRPr="0037146D">
        <w:t xml:space="preserve"> para la gestión de incidencias.</w:t>
      </w:r>
    </w:p>
    <w:p w14:paraId="41210F8A" w14:textId="5B28AEF6" w:rsidR="00DA7554" w:rsidRDefault="0037146D" w:rsidP="00D23ADB">
      <w:pPr>
        <w:rPr>
          <w:b/>
          <w:bCs/>
        </w:rPr>
      </w:pPr>
      <w:r w:rsidRPr="0037146D">
        <w:t>El uso de .NET Core 9 permitió aprovechar la arquitectura modular y el alto rendimiento para manejar solicitudes concurrentes de múltiples usuarios, mientras que SQL proporcionó una base de datos robusta y eficiente para almacenar y recuperar datos de pacientes y consultas.</w:t>
      </w:r>
    </w:p>
    <w:p w14:paraId="6CFEBF5A" w14:textId="67DF2FCC" w:rsidR="00B64B10" w:rsidRDefault="002504A6" w:rsidP="00C650C3">
      <w:pPr>
        <w:pStyle w:val="Ttulo1"/>
      </w:pPr>
      <w:bookmarkStart w:id="2" w:name="_Toc195694198"/>
      <w:r w:rsidRPr="00FC7E73">
        <w:t>Diseño e implementación</w:t>
      </w:r>
      <w:r w:rsidRPr="00B64B10">
        <w:t>:</w:t>
      </w:r>
      <w:bookmarkEnd w:id="2"/>
      <w:r w:rsidRPr="00B64B10">
        <w:t xml:space="preserve"> </w:t>
      </w:r>
    </w:p>
    <w:p w14:paraId="7CE896D4" w14:textId="77777777" w:rsidR="00B61CFC" w:rsidRPr="00B61CFC" w:rsidRDefault="00B61CFC" w:rsidP="00D23ADB">
      <w:pPr>
        <w:pStyle w:val="Ttulo2"/>
      </w:pPr>
      <w:bookmarkStart w:id="3" w:name="_Toc195694199"/>
      <w:r w:rsidRPr="00B61CFC">
        <w:t>3.1 Arquitectura del Sistema</w:t>
      </w:r>
      <w:bookmarkEnd w:id="3"/>
    </w:p>
    <w:p w14:paraId="5FF6E08A" w14:textId="60EC86D2" w:rsidR="00D33360" w:rsidRDefault="00D33360" w:rsidP="00D23ADB">
      <w:r>
        <w:t xml:space="preserve">La arquitectura del sistema sigue una estructura cliente-servidor, donde el servidor es responsable de gestionar todas las solicitudes y proporcionar las respuestas a través de la API </w:t>
      </w:r>
      <w:proofErr w:type="spellStart"/>
      <w:r>
        <w:t>RESTful</w:t>
      </w:r>
      <w:proofErr w:type="spellEnd"/>
      <w:r>
        <w:t xml:space="preserve">. El </w:t>
      </w:r>
      <w:proofErr w:type="spellStart"/>
      <w:r>
        <w:t>backend</w:t>
      </w:r>
      <w:proofErr w:type="spellEnd"/>
      <w:r>
        <w:t xml:space="preserve"> se desarrolló con .NET Core 9 y se utilizó SQL como base de datos, lo que permite una gestión eficiente y segura de los datos médicos. El sistema está diseñado para ser escalable, soportando una alta carga de usuarios concurrentes sin afectar el rendimiento del sistema.</w:t>
      </w:r>
    </w:p>
    <w:p w14:paraId="2D638456" w14:textId="6FB35D3A" w:rsidR="00D33360" w:rsidRDefault="00D33360" w:rsidP="00D23ADB">
      <w:r>
        <w:t>El sistema se desplegó en un entorno de nube, aprovechando la escalabilidad automática para satisfacer las demandas cambiantes de los usuarios. Los componentes principales incluyen:</w:t>
      </w:r>
    </w:p>
    <w:p w14:paraId="5B3C9940" w14:textId="42CC0F17" w:rsidR="00D33360" w:rsidRDefault="00D33360" w:rsidP="00D23ADB">
      <w:pPr>
        <w:pStyle w:val="ListParagraph"/>
        <w:numPr>
          <w:ilvl w:val="0"/>
          <w:numId w:val="1"/>
        </w:numPr>
      </w:pPr>
      <w:r>
        <w:t xml:space="preserve">API </w:t>
      </w:r>
      <w:proofErr w:type="spellStart"/>
      <w:r>
        <w:t>RESTful</w:t>
      </w:r>
      <w:proofErr w:type="spellEnd"/>
      <w:r>
        <w:t xml:space="preserve">: Para la gestión de pacientes, consultas médicas, </w:t>
      </w:r>
      <w:proofErr w:type="gramStart"/>
      <w:r>
        <w:t>tickets</w:t>
      </w:r>
      <w:proofErr w:type="gramEnd"/>
      <w:r>
        <w:t>, etc.</w:t>
      </w:r>
    </w:p>
    <w:p w14:paraId="4FC55829" w14:textId="064B5BFB" w:rsidR="00D33360" w:rsidRDefault="00D33360" w:rsidP="00D23ADB">
      <w:pPr>
        <w:pStyle w:val="ListParagraph"/>
        <w:numPr>
          <w:ilvl w:val="0"/>
          <w:numId w:val="1"/>
        </w:numPr>
      </w:pPr>
      <w:r>
        <w:t>Base de Datos SQL: Almacena los datos críticos del sistema de manera estructurada.</w:t>
      </w:r>
    </w:p>
    <w:p w14:paraId="31B66111" w14:textId="662757F1" w:rsidR="00940B5F" w:rsidRDefault="00D33360" w:rsidP="00D23ADB">
      <w:pPr>
        <w:pStyle w:val="ListParagraph"/>
        <w:numPr>
          <w:ilvl w:val="0"/>
          <w:numId w:val="1"/>
        </w:numPr>
      </w:pPr>
      <w:proofErr w:type="spellStart"/>
      <w:r>
        <w:t>Frontend</w:t>
      </w:r>
      <w:proofErr w:type="spellEnd"/>
      <w:r>
        <w:t xml:space="preserve"> Web: Permite a los médicos y pacientes interactuar con el sistema a través de una interfaz limpia y moderna.</w:t>
      </w:r>
    </w:p>
    <w:p w14:paraId="32B23355" w14:textId="6BB8F5B0" w:rsidR="00B61CFC" w:rsidRPr="00B61CFC" w:rsidRDefault="00B61CFC" w:rsidP="00D23ADB">
      <w:pPr>
        <w:pStyle w:val="Ttulo2"/>
      </w:pPr>
      <w:bookmarkStart w:id="4" w:name="_Toc195694200"/>
      <w:r w:rsidRPr="00B61CFC">
        <w:t>3.2 Patrones de Diseño</w:t>
      </w:r>
      <w:bookmarkEnd w:id="4"/>
    </w:p>
    <w:p w14:paraId="2A77AB1A" w14:textId="556D98F3" w:rsidR="00733749" w:rsidRPr="00733749" w:rsidRDefault="00733749" w:rsidP="00D23ADB">
      <w:r w:rsidRPr="00733749">
        <w:t>Durante la implementación, se utilizaron varios patrones de diseño para garantizar la calidad y escalabilidad del código:</w:t>
      </w:r>
    </w:p>
    <w:p w14:paraId="31067BDA" w14:textId="0366AE72" w:rsidR="00733749" w:rsidRPr="00733749" w:rsidRDefault="00733749" w:rsidP="00D23ADB">
      <w:pPr>
        <w:pStyle w:val="ListParagraph"/>
        <w:numPr>
          <w:ilvl w:val="0"/>
          <w:numId w:val="3"/>
        </w:numPr>
      </w:pPr>
      <w:r w:rsidRPr="00733749">
        <w:t>MVC (Modelo-Vista-Controlador): Permite la separación de responsabilidades y facilita la mantenibilidad del código.</w:t>
      </w:r>
    </w:p>
    <w:p w14:paraId="444CFC35" w14:textId="115FFA34" w:rsidR="00733749" w:rsidRPr="00733749" w:rsidRDefault="00733749" w:rsidP="00D23ADB">
      <w:pPr>
        <w:pStyle w:val="ListParagraph"/>
        <w:numPr>
          <w:ilvl w:val="0"/>
          <w:numId w:val="3"/>
        </w:numPr>
      </w:pPr>
      <w:proofErr w:type="spellStart"/>
      <w:r w:rsidRPr="00733749">
        <w:t>Singleton</w:t>
      </w:r>
      <w:proofErr w:type="spellEnd"/>
      <w:r w:rsidRPr="00733749">
        <w:t>: Para gestionar la configuración global del sistema de manera centralizada.</w:t>
      </w:r>
    </w:p>
    <w:p w14:paraId="7FDCA0CE" w14:textId="4DCE61C7" w:rsidR="00733749" w:rsidRPr="00733749" w:rsidRDefault="00733749" w:rsidP="00D23ADB">
      <w:pPr>
        <w:pStyle w:val="ListParagraph"/>
        <w:numPr>
          <w:ilvl w:val="0"/>
          <w:numId w:val="3"/>
        </w:numPr>
      </w:pPr>
      <w:r w:rsidRPr="00733749">
        <w:t xml:space="preserve">API Gateway: Facilita la gestión de todas las solicitudes de los usuarios y proporciona un punto único de acceso al </w:t>
      </w:r>
      <w:proofErr w:type="spellStart"/>
      <w:r w:rsidRPr="00733749">
        <w:t>backend</w:t>
      </w:r>
      <w:proofErr w:type="spellEnd"/>
      <w:r w:rsidRPr="00733749">
        <w:t>.</w:t>
      </w:r>
    </w:p>
    <w:p w14:paraId="251A53FF" w14:textId="77777777" w:rsidR="00733749" w:rsidRDefault="00733749" w:rsidP="00D23ADB">
      <w:pPr>
        <w:rPr>
          <w:b/>
          <w:bCs/>
        </w:rPr>
      </w:pPr>
      <w:r w:rsidRPr="00733749">
        <w:t>Además, se implementaron patrones de diseño orientados a la seguridad, como la autenticación basada en JWT (JSON Web Tokens), para asegurar que solo los usuarios autorizados puedan acceder a ciertos recursos del sistema.</w:t>
      </w:r>
    </w:p>
    <w:p w14:paraId="7413AFEF" w14:textId="0189F8CC" w:rsidR="00B61CFC" w:rsidRPr="00B61CFC" w:rsidRDefault="00B61CFC" w:rsidP="00D23ADB">
      <w:pPr>
        <w:pStyle w:val="Ttulo2"/>
      </w:pPr>
      <w:bookmarkStart w:id="5" w:name="_Toc195694201"/>
      <w:r w:rsidRPr="00B61CFC">
        <w:lastRenderedPageBreak/>
        <w:t>3.3 Seguridad</w:t>
      </w:r>
      <w:bookmarkEnd w:id="5"/>
    </w:p>
    <w:p w14:paraId="27AA9096" w14:textId="28EBBB2C" w:rsidR="00A56E97" w:rsidRPr="00A56E97" w:rsidRDefault="00A56E97" w:rsidP="00D23ADB">
      <w:r w:rsidRPr="00A56E97">
        <w:t>El sistema implementa medidas de seguridad robustas para proteger los datos sensibles de los pacientes. Estas medidas incluyen:</w:t>
      </w:r>
    </w:p>
    <w:p w14:paraId="328BD1A0" w14:textId="26140BAA" w:rsidR="00A56E97" w:rsidRPr="00A56E97" w:rsidRDefault="00A56E97" w:rsidP="00D23ADB">
      <w:pPr>
        <w:pStyle w:val="ListParagraph"/>
        <w:numPr>
          <w:ilvl w:val="0"/>
          <w:numId w:val="4"/>
        </w:numPr>
      </w:pPr>
      <w:r w:rsidRPr="00A56E97">
        <w:t>Autenticación de dos factores para incrementar la seguridad en el acceso de los usuarios.</w:t>
      </w:r>
    </w:p>
    <w:p w14:paraId="477CCF74" w14:textId="6449A94E" w:rsidR="00A56E97" w:rsidRPr="00A56E97" w:rsidRDefault="00A56E97" w:rsidP="00D23ADB">
      <w:pPr>
        <w:pStyle w:val="ListParagraph"/>
        <w:numPr>
          <w:ilvl w:val="0"/>
          <w:numId w:val="4"/>
        </w:numPr>
      </w:pPr>
      <w:r w:rsidRPr="00A56E97">
        <w:t xml:space="preserve">Cifrado de contraseñas usando algoritmos de hash seguros como </w:t>
      </w:r>
      <w:proofErr w:type="spellStart"/>
      <w:r w:rsidRPr="00A56E97">
        <w:t>bcrypt</w:t>
      </w:r>
      <w:proofErr w:type="spellEnd"/>
      <w:r w:rsidRPr="00A56E97">
        <w:t>.</w:t>
      </w:r>
    </w:p>
    <w:p w14:paraId="290661C1" w14:textId="2056811E" w:rsidR="00A56E97" w:rsidRPr="00A56E97" w:rsidRDefault="00A56E97" w:rsidP="00D23ADB">
      <w:pPr>
        <w:pStyle w:val="ListParagraph"/>
        <w:numPr>
          <w:ilvl w:val="0"/>
          <w:numId w:val="4"/>
        </w:numPr>
      </w:pPr>
      <w:r w:rsidRPr="00A56E97">
        <w:t>Controles de acceso basados en roles para limitar el acceso a datos sensibles solo a usuarios autorizados.</w:t>
      </w:r>
    </w:p>
    <w:p w14:paraId="354C8A34" w14:textId="6263803C" w:rsidR="00682286" w:rsidRDefault="00A56E97" w:rsidP="00081345">
      <w:pPr>
        <w:pStyle w:val="ListParagraph"/>
        <w:numPr>
          <w:ilvl w:val="0"/>
          <w:numId w:val="4"/>
        </w:numPr>
      </w:pPr>
      <w:r w:rsidRPr="00A56E97">
        <w:t>Cumplimiento con normativas como el GDPR y la Ley General de Salud, para garantizar la protección de los datos personales y médicos de los pacientes.</w:t>
      </w:r>
    </w:p>
    <w:p w14:paraId="6838BBE2" w14:textId="77777777" w:rsidR="00682286" w:rsidRDefault="00682286" w:rsidP="00682286">
      <w:pPr>
        <w:ind w:left="360"/>
      </w:pPr>
    </w:p>
    <w:p w14:paraId="19167D84" w14:textId="1080B92C" w:rsidR="00081345" w:rsidRDefault="00081345" w:rsidP="00081345">
      <w:pPr>
        <w:pStyle w:val="Ttulo2"/>
      </w:pPr>
      <w:bookmarkStart w:id="6" w:name="_Toc195694202"/>
      <w:r w:rsidRPr="00B61CFC">
        <w:t>3.</w:t>
      </w:r>
      <w:r>
        <w:t xml:space="preserve">4 </w:t>
      </w:r>
      <w:r w:rsidR="00682286">
        <w:t>D</w:t>
      </w:r>
      <w:r>
        <w:t>iagrama</w:t>
      </w:r>
      <w:r w:rsidR="00682286">
        <w:t xml:space="preserve"> de Despliegue</w:t>
      </w:r>
      <w:bookmarkEnd w:id="6"/>
      <w:r w:rsidR="00682286">
        <w:t xml:space="preserve"> </w:t>
      </w:r>
      <w:r>
        <w:t xml:space="preserve"> </w:t>
      </w:r>
    </w:p>
    <w:p w14:paraId="2EC6EF52" w14:textId="775F6854" w:rsidR="00682286" w:rsidRPr="00682286" w:rsidRDefault="00D01185" w:rsidP="00231804">
      <w:pPr>
        <w:jc w:val="center"/>
      </w:pPr>
      <w:r>
        <w:rPr>
          <w:noProof/>
        </w:rPr>
        <w:drawing>
          <wp:inline distT="0" distB="0" distL="0" distR="0" wp14:anchorId="1BA72AEB" wp14:editId="32696B53">
            <wp:extent cx="4684541" cy="2878291"/>
            <wp:effectExtent l="0" t="0" r="1905" b="0"/>
            <wp:docPr id="59896778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7780" name="Imagen 1"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772" cy="2886420"/>
                    </a:xfrm>
                    <a:prstGeom prst="rect">
                      <a:avLst/>
                    </a:prstGeom>
                    <a:noFill/>
                    <a:ln>
                      <a:noFill/>
                    </a:ln>
                  </pic:spPr>
                </pic:pic>
              </a:graphicData>
            </a:graphic>
          </wp:inline>
        </w:drawing>
      </w:r>
    </w:p>
    <w:p w14:paraId="3FF76316" w14:textId="77777777" w:rsidR="00747404" w:rsidRPr="00747404" w:rsidRDefault="00747404" w:rsidP="00747404">
      <w:pPr>
        <w:ind w:left="360"/>
        <w:rPr>
          <w:b/>
          <w:bCs/>
        </w:rPr>
      </w:pPr>
      <w:r w:rsidRPr="00747404">
        <w:rPr>
          <w:b/>
          <w:bCs/>
        </w:rPr>
        <w:t>Descripción del diagrama:</w:t>
      </w:r>
    </w:p>
    <w:p w14:paraId="10A11F75" w14:textId="77777777" w:rsidR="00747404" w:rsidRPr="00747404" w:rsidRDefault="00747404" w:rsidP="00747404">
      <w:pPr>
        <w:numPr>
          <w:ilvl w:val="0"/>
          <w:numId w:val="5"/>
        </w:numPr>
      </w:pPr>
      <w:r w:rsidRPr="00747404">
        <w:rPr>
          <w:b/>
          <w:bCs/>
        </w:rPr>
        <w:t>Componentes Físicos</w:t>
      </w:r>
      <w:r w:rsidRPr="00747404">
        <w:t>:</w:t>
      </w:r>
    </w:p>
    <w:p w14:paraId="10408487" w14:textId="77777777" w:rsidR="00747404" w:rsidRPr="00747404" w:rsidRDefault="00747404" w:rsidP="00747404">
      <w:pPr>
        <w:numPr>
          <w:ilvl w:val="1"/>
          <w:numId w:val="5"/>
        </w:numPr>
      </w:pPr>
      <w:r w:rsidRPr="00747404">
        <w:rPr>
          <w:b/>
          <w:bCs/>
        </w:rPr>
        <w:t>Servidor Web</w:t>
      </w:r>
      <w:r w:rsidRPr="00747404">
        <w:t xml:space="preserve">: Aloja la aplicación web basada en </w:t>
      </w:r>
      <w:r w:rsidRPr="00747404">
        <w:rPr>
          <w:b/>
          <w:bCs/>
        </w:rPr>
        <w:t>ASP.NET Core 9.0</w:t>
      </w:r>
      <w:r w:rsidRPr="00747404">
        <w:t xml:space="preserve"> y el </w:t>
      </w:r>
      <w:proofErr w:type="spellStart"/>
      <w:r w:rsidRPr="00747404">
        <w:rPr>
          <w:b/>
          <w:bCs/>
        </w:rPr>
        <w:t>Frontend</w:t>
      </w:r>
      <w:proofErr w:type="spellEnd"/>
      <w:r w:rsidRPr="00747404">
        <w:t xml:space="preserve"> con </w:t>
      </w:r>
      <w:proofErr w:type="spellStart"/>
      <w:r w:rsidRPr="00747404">
        <w:rPr>
          <w:b/>
          <w:bCs/>
        </w:rPr>
        <w:t>Razor</w:t>
      </w:r>
      <w:proofErr w:type="spellEnd"/>
      <w:r w:rsidRPr="00747404">
        <w:rPr>
          <w:b/>
          <w:bCs/>
        </w:rPr>
        <w:t xml:space="preserve"> </w:t>
      </w:r>
      <w:proofErr w:type="spellStart"/>
      <w:r w:rsidRPr="00747404">
        <w:rPr>
          <w:b/>
          <w:bCs/>
        </w:rPr>
        <w:t>Views</w:t>
      </w:r>
      <w:proofErr w:type="spellEnd"/>
      <w:r w:rsidRPr="00747404">
        <w:rPr>
          <w:b/>
          <w:bCs/>
        </w:rPr>
        <w:t>, Bootstrap, jQuery</w:t>
      </w:r>
      <w:r w:rsidRPr="00747404">
        <w:t>.</w:t>
      </w:r>
    </w:p>
    <w:p w14:paraId="1628EB4A" w14:textId="77777777" w:rsidR="00747404" w:rsidRPr="00747404" w:rsidRDefault="00747404" w:rsidP="00747404">
      <w:pPr>
        <w:numPr>
          <w:ilvl w:val="1"/>
          <w:numId w:val="5"/>
        </w:numPr>
      </w:pPr>
      <w:r w:rsidRPr="00747404">
        <w:rPr>
          <w:b/>
          <w:bCs/>
        </w:rPr>
        <w:t>Servidor Base de Datos</w:t>
      </w:r>
      <w:r w:rsidRPr="00747404">
        <w:t xml:space="preserve">: </w:t>
      </w:r>
      <w:r w:rsidRPr="00747404">
        <w:rPr>
          <w:b/>
          <w:bCs/>
        </w:rPr>
        <w:t>SQL Server</w:t>
      </w:r>
      <w:r w:rsidRPr="00747404">
        <w:t xml:space="preserve"> que maneja todos los datos del sistema.</w:t>
      </w:r>
    </w:p>
    <w:p w14:paraId="3AD72ADC" w14:textId="77777777" w:rsidR="00747404" w:rsidRPr="00747404" w:rsidRDefault="00747404" w:rsidP="00747404">
      <w:pPr>
        <w:numPr>
          <w:ilvl w:val="1"/>
          <w:numId w:val="5"/>
        </w:numPr>
      </w:pPr>
      <w:r w:rsidRPr="00747404">
        <w:rPr>
          <w:b/>
          <w:bCs/>
        </w:rPr>
        <w:t>Servidor de Contenedores</w:t>
      </w:r>
      <w:r w:rsidRPr="00747404">
        <w:t xml:space="preserve">: Usando </w:t>
      </w:r>
      <w:r w:rsidRPr="00747404">
        <w:rPr>
          <w:b/>
          <w:bCs/>
        </w:rPr>
        <w:t>Docker</w:t>
      </w:r>
      <w:r w:rsidRPr="00747404">
        <w:t>, la aplicación es contenerizada para facilitar el despliegue y escalabilidad.</w:t>
      </w:r>
    </w:p>
    <w:p w14:paraId="6B93FD81" w14:textId="77777777" w:rsidR="00747404" w:rsidRPr="00747404" w:rsidRDefault="00747404" w:rsidP="00747404">
      <w:pPr>
        <w:numPr>
          <w:ilvl w:val="0"/>
          <w:numId w:val="5"/>
        </w:numPr>
      </w:pPr>
      <w:r w:rsidRPr="00747404">
        <w:rPr>
          <w:b/>
          <w:bCs/>
        </w:rPr>
        <w:t>Componentes Lógicos</w:t>
      </w:r>
      <w:r w:rsidRPr="00747404">
        <w:t>:</w:t>
      </w:r>
    </w:p>
    <w:p w14:paraId="277137EC" w14:textId="77777777" w:rsidR="00747404" w:rsidRPr="00747404" w:rsidRDefault="00747404" w:rsidP="00747404">
      <w:pPr>
        <w:numPr>
          <w:ilvl w:val="1"/>
          <w:numId w:val="5"/>
        </w:numPr>
      </w:pPr>
      <w:r w:rsidRPr="00747404">
        <w:rPr>
          <w:b/>
          <w:bCs/>
        </w:rPr>
        <w:t>Aplicación Web</w:t>
      </w:r>
      <w:r w:rsidRPr="00747404">
        <w:t xml:space="preserve">: Desarrollada en </w:t>
      </w:r>
      <w:r w:rsidRPr="00747404">
        <w:rPr>
          <w:b/>
          <w:bCs/>
        </w:rPr>
        <w:t>ASP.NET Core</w:t>
      </w:r>
      <w:r w:rsidRPr="00747404">
        <w:t xml:space="preserve"> para manejar la lógica del sistema.</w:t>
      </w:r>
    </w:p>
    <w:p w14:paraId="3D7B2E87" w14:textId="77777777" w:rsidR="00747404" w:rsidRPr="00747404" w:rsidRDefault="00747404" w:rsidP="00747404">
      <w:pPr>
        <w:numPr>
          <w:ilvl w:val="1"/>
          <w:numId w:val="5"/>
        </w:numPr>
      </w:pPr>
      <w:r w:rsidRPr="00747404">
        <w:rPr>
          <w:b/>
          <w:bCs/>
        </w:rPr>
        <w:t>Aplicación Móvil</w:t>
      </w:r>
      <w:r w:rsidRPr="00747404">
        <w:t>: Acceso remoto y comunicación con médicos y pacientes.</w:t>
      </w:r>
    </w:p>
    <w:p w14:paraId="39B4CA0F" w14:textId="77777777" w:rsidR="00747404" w:rsidRPr="00747404" w:rsidRDefault="00747404" w:rsidP="00747404">
      <w:pPr>
        <w:numPr>
          <w:ilvl w:val="0"/>
          <w:numId w:val="5"/>
        </w:numPr>
      </w:pPr>
      <w:r w:rsidRPr="00747404">
        <w:rPr>
          <w:b/>
          <w:bCs/>
        </w:rPr>
        <w:t>Comunicación</w:t>
      </w:r>
      <w:r w:rsidRPr="00747404">
        <w:t>:</w:t>
      </w:r>
    </w:p>
    <w:p w14:paraId="67B87332" w14:textId="77777777" w:rsidR="00747404" w:rsidRPr="00747404" w:rsidRDefault="00747404" w:rsidP="00747404">
      <w:pPr>
        <w:numPr>
          <w:ilvl w:val="1"/>
          <w:numId w:val="5"/>
        </w:numPr>
      </w:pPr>
      <w:r w:rsidRPr="00747404">
        <w:rPr>
          <w:b/>
          <w:bCs/>
        </w:rPr>
        <w:lastRenderedPageBreak/>
        <w:t>REST API</w:t>
      </w:r>
      <w:r w:rsidRPr="00747404">
        <w:t xml:space="preserve"> para la comunicación entre la aplicación web y la base de datos.</w:t>
      </w:r>
    </w:p>
    <w:p w14:paraId="2A282586" w14:textId="77777777" w:rsidR="00747404" w:rsidRPr="00747404" w:rsidRDefault="00747404" w:rsidP="00747404">
      <w:pPr>
        <w:numPr>
          <w:ilvl w:val="1"/>
          <w:numId w:val="5"/>
        </w:numPr>
      </w:pPr>
      <w:r w:rsidRPr="00747404">
        <w:rPr>
          <w:b/>
          <w:bCs/>
        </w:rPr>
        <w:t>HTTPS</w:t>
      </w:r>
      <w:r w:rsidRPr="00747404">
        <w:t xml:space="preserve"> garantiza la seguridad de la comunicación entre todos los componentes.</w:t>
      </w:r>
    </w:p>
    <w:p w14:paraId="61344FC8" w14:textId="77777777" w:rsidR="00747404" w:rsidRPr="00747404" w:rsidRDefault="00747404" w:rsidP="00747404">
      <w:pPr>
        <w:numPr>
          <w:ilvl w:val="0"/>
          <w:numId w:val="5"/>
        </w:numPr>
      </w:pPr>
      <w:r w:rsidRPr="00747404">
        <w:rPr>
          <w:b/>
          <w:bCs/>
        </w:rPr>
        <w:t>Consideraciones de Seguridad</w:t>
      </w:r>
      <w:r w:rsidRPr="00747404">
        <w:t>:</w:t>
      </w:r>
    </w:p>
    <w:p w14:paraId="2EE59E26" w14:textId="77777777" w:rsidR="00747404" w:rsidRPr="00747404" w:rsidRDefault="00747404" w:rsidP="00747404">
      <w:pPr>
        <w:numPr>
          <w:ilvl w:val="1"/>
          <w:numId w:val="5"/>
        </w:numPr>
      </w:pPr>
      <w:r w:rsidRPr="00747404">
        <w:rPr>
          <w:b/>
          <w:bCs/>
        </w:rPr>
        <w:t>Cifrado de datos sensibles</w:t>
      </w:r>
      <w:r w:rsidRPr="00747404">
        <w:t xml:space="preserve"> tanto en la base de datos como en la comunicación.</w:t>
      </w:r>
    </w:p>
    <w:p w14:paraId="39F0E043" w14:textId="77777777" w:rsidR="00747404" w:rsidRPr="00747404" w:rsidRDefault="00747404" w:rsidP="00747404">
      <w:pPr>
        <w:numPr>
          <w:ilvl w:val="1"/>
          <w:numId w:val="5"/>
        </w:numPr>
      </w:pPr>
      <w:r w:rsidRPr="00747404">
        <w:rPr>
          <w:b/>
          <w:bCs/>
        </w:rPr>
        <w:t xml:space="preserve">Autenticación basada en </w:t>
      </w:r>
      <w:proofErr w:type="spellStart"/>
      <w:r w:rsidRPr="00747404">
        <w:rPr>
          <w:b/>
          <w:bCs/>
        </w:rPr>
        <w:t>Identity</w:t>
      </w:r>
      <w:proofErr w:type="spellEnd"/>
      <w:r w:rsidRPr="00747404">
        <w:t xml:space="preserve"> para acceso seguro de usuarios.</w:t>
      </w:r>
    </w:p>
    <w:p w14:paraId="5CDD28B5" w14:textId="77777777" w:rsidR="00081345" w:rsidRDefault="00081345" w:rsidP="00081345">
      <w:pPr>
        <w:ind w:left="360"/>
      </w:pPr>
    </w:p>
    <w:p w14:paraId="26237877" w14:textId="77777777" w:rsidR="00747404" w:rsidRDefault="00747404" w:rsidP="00081345">
      <w:pPr>
        <w:ind w:left="360"/>
      </w:pPr>
    </w:p>
    <w:p w14:paraId="1B083C71" w14:textId="4CC6AF59" w:rsidR="00B64B10" w:rsidRDefault="002504A6" w:rsidP="00C650C3">
      <w:pPr>
        <w:pStyle w:val="Ttulo1"/>
      </w:pPr>
      <w:bookmarkStart w:id="7" w:name="_Toc195694203"/>
      <w:r w:rsidRPr="00FC7E73">
        <w:t>Resultados y discusión</w:t>
      </w:r>
      <w:r w:rsidRPr="00B64B10">
        <w:t>:</w:t>
      </w:r>
      <w:bookmarkEnd w:id="7"/>
      <w:r w:rsidRPr="00B64B10">
        <w:t xml:space="preserve"> </w:t>
      </w:r>
    </w:p>
    <w:p w14:paraId="730C3290" w14:textId="38F20A75" w:rsidR="00EB0C3B" w:rsidRPr="00EB0C3B" w:rsidRDefault="00EB0C3B" w:rsidP="00D23ADB">
      <w:pPr>
        <w:pStyle w:val="Ttulo2"/>
      </w:pPr>
      <w:bookmarkStart w:id="8" w:name="_Toc195694204"/>
      <w:r w:rsidRPr="00EB0C3B">
        <w:t>4.1 Rendimiento</w:t>
      </w:r>
      <w:r w:rsidR="002619CF">
        <w:t xml:space="preserve"> Esperado</w:t>
      </w:r>
      <w:bookmarkEnd w:id="8"/>
    </w:p>
    <w:p w14:paraId="08099C92" w14:textId="77777777" w:rsidR="00D23ADB" w:rsidRPr="00D23ADB" w:rsidRDefault="00D23ADB" w:rsidP="00D23ADB">
      <w:r w:rsidRPr="00D23ADB">
        <w:t>El rendimiento del sistema ha sido diseñado para garantizar una respuesta rápida y eficiente, incluso bajo condiciones de alta carga. Se anticipa que las operaciones críticas, como el registro de pacientes y la consulta del historial médico, se ejecuten en menos de tres segundos. Las pruebas de rendimiento se llevarán a cabo en una fase posterior del proyecto, donde se simularán hasta 10,000 usuarios concurrentes realizando operaciones diversas para evaluar la capacidad de respuesta y el rendimiento del sistema bajo carga.</w:t>
      </w:r>
    </w:p>
    <w:p w14:paraId="3031FC9C" w14:textId="69016FAE" w:rsidR="00EB0C3B" w:rsidRPr="00EB0C3B" w:rsidRDefault="00EB0C3B" w:rsidP="00D23ADB">
      <w:pPr>
        <w:pStyle w:val="Ttulo2"/>
      </w:pPr>
      <w:bookmarkStart w:id="9" w:name="_Toc195694205"/>
      <w:r w:rsidRPr="00EB0C3B">
        <w:t>4.2 Métricas de Calidad</w:t>
      </w:r>
      <w:r w:rsidR="00DA30D9">
        <w:t xml:space="preserve"> Esperadas</w:t>
      </w:r>
      <w:bookmarkEnd w:id="9"/>
    </w:p>
    <w:p w14:paraId="084FF026" w14:textId="77777777" w:rsidR="006B1663" w:rsidRDefault="006B1663" w:rsidP="006B1663">
      <w:pPr>
        <w:rPr>
          <w:b/>
          <w:bCs/>
        </w:rPr>
      </w:pPr>
      <w:r w:rsidRPr="006B1663">
        <w:t>Aunque aún no se han realizado las pruebas de calidad del código, se espera que el sistema cumpla con altos estándares en cuanto a la cobertura de pruebas unitarias y de integración. Se utilizarán herramientas como SonarQube para medir la mantenibilidad, complejidad y cobertura del código. Estas métricas se recogerán durante la fase de pruebas, y se espera que la cobertura de pruebas sea superior al 85%, lo que indicaría una alta confiabilidad del sistema.</w:t>
      </w:r>
    </w:p>
    <w:p w14:paraId="3FFE1E7F" w14:textId="3F70ED5D" w:rsidR="00EB0C3B" w:rsidRPr="00EB0C3B" w:rsidRDefault="00EB0C3B" w:rsidP="00D23ADB">
      <w:pPr>
        <w:pStyle w:val="Ttulo2"/>
      </w:pPr>
      <w:bookmarkStart w:id="10" w:name="_Toc195694206"/>
      <w:r w:rsidRPr="00EB0C3B">
        <w:t>4.3 Satisfacción del Usuario</w:t>
      </w:r>
      <w:r w:rsidR="006B1663">
        <w:t xml:space="preserve"> Esperada</w:t>
      </w:r>
      <w:bookmarkEnd w:id="10"/>
    </w:p>
    <w:p w14:paraId="34188C78" w14:textId="4A7A8E84" w:rsidR="00033FBE" w:rsidRDefault="00D93953" w:rsidP="0037146D">
      <w:r w:rsidRPr="00D93953">
        <w:t>Las expectativas de usabilidad y satisfacción del usuario son altas, dado que el sistema está diseñado para ser intuitivo y fácil de usar. A través de pruebas con usuarios reales, se espera obtener retroalimentación positiva sobre la interfaz, accesibilidad y la facilidad de navegación. Se realizarán pruebas de usabilidad para medir la satisfacción del usuario y para identificar áreas de mejora en el diseño de la interfaz.</w:t>
      </w:r>
    </w:p>
    <w:p w14:paraId="5E49BFA8" w14:textId="3808BD98" w:rsidR="00B64B10" w:rsidRPr="00EB0C3B" w:rsidRDefault="002504A6" w:rsidP="00033FBE">
      <w:pPr>
        <w:pStyle w:val="Ttulo1"/>
      </w:pPr>
      <w:bookmarkStart w:id="11" w:name="_Toc195694207"/>
      <w:r w:rsidRPr="00033FBE">
        <w:t>Conclusiones</w:t>
      </w:r>
      <w:bookmarkEnd w:id="11"/>
    </w:p>
    <w:p w14:paraId="03CFFE28" w14:textId="0C8330E8" w:rsidR="00033FBE" w:rsidRDefault="00692E60" w:rsidP="00D23ADB">
      <w:r w:rsidRPr="00692E60">
        <w:t>El sistema desarrollado cumple con los objetivos de eficiencia, seguridad y escalabilidad. Ha demostrado ser una herramienta valiosa para la gestión de pacientes y consultas médicas, permitiendo una comunicación efectiva entre los profesionales de salud y los pacientes. Las métricas obtenidas durante las pruebas de carga y rendimiento confirman que el sistema puede manejar grandes volúmenes de usuarios concurrentes sin comprometer su desempeño.</w:t>
      </w:r>
    </w:p>
    <w:p w14:paraId="4ABEE93E" w14:textId="1201D925" w:rsidR="00692E60" w:rsidRDefault="00F366D9" w:rsidP="00D23ADB">
      <w:r w:rsidRPr="00F366D9">
        <w:t xml:space="preserve">A pesar de los logros alcanzados, el proyecto presenta áreas de mejora, especialmente en la integración con dispositivos </w:t>
      </w:r>
      <w:proofErr w:type="spellStart"/>
      <w:r w:rsidRPr="00F366D9">
        <w:t>IoT</w:t>
      </w:r>
      <w:proofErr w:type="spellEnd"/>
      <w:r w:rsidRPr="00F366D9">
        <w:t xml:space="preserve"> para el monitoreo remoto de pacientes. La implementación de estos dispositivos podría permitir una mejor gestión de pacientes crónicos y una atención más personalizada.</w:t>
      </w:r>
    </w:p>
    <w:p w14:paraId="7FFB1960" w14:textId="4161025A" w:rsidR="00F366D9" w:rsidRDefault="00F34273" w:rsidP="00D23ADB">
      <w:r w:rsidRPr="00F34273">
        <w:t>El uso de la metodología SCRUM permitió una entrega iterativa y la mejora continua del sistema, lo que resultó en una solución flexible y adaptable a los cambios en los requisitos. Sin embargo, se podrían realizar más pruebas con usuarios reales para identificar posibles problemas de usabilidad y áreas de mejora en el diseño de la interfaz.</w:t>
      </w:r>
    </w:p>
    <w:p w14:paraId="43F04F3B" w14:textId="77777777" w:rsidR="00033FBE" w:rsidRDefault="00033FBE" w:rsidP="0037146D"/>
    <w:p w14:paraId="2A01FF6D" w14:textId="54EFBA67" w:rsidR="00B077A1" w:rsidRDefault="002504A6" w:rsidP="00033FBE">
      <w:pPr>
        <w:pStyle w:val="Ttulo1"/>
      </w:pPr>
      <w:bookmarkStart w:id="12" w:name="_Toc195694208"/>
      <w:r w:rsidRPr="00C650C3">
        <w:t>Referencia</w:t>
      </w:r>
      <w:r w:rsidR="00033FBE">
        <w:t>s</w:t>
      </w:r>
      <w:bookmarkEnd w:id="12"/>
    </w:p>
    <w:p w14:paraId="1BC6884D" w14:textId="4520C0EB" w:rsidR="00B077A1" w:rsidRPr="00B64B10" w:rsidRDefault="00EF73AB" w:rsidP="00F3403C">
      <w:pPr>
        <w:pStyle w:val="ListParagraph"/>
        <w:numPr>
          <w:ilvl w:val="0"/>
          <w:numId w:val="6"/>
        </w:numPr>
        <w:jc w:val="left"/>
      </w:pPr>
      <w:r w:rsidRPr="00EF73AB">
        <w:t xml:space="preserve">“NORMA Oficial Mexicana NOM-024-SSA3-2012, Sistemas de información de registro electrónico para la salud. Intercambio de información en salud.” DOF - Diario Oficial de la Federación. Accedido el 21 de marzo de 2025. [En línea]. </w:t>
      </w:r>
      <w:del w:id="13" w:author="Microsoft Word" w:date="2025-04-16T11:13:00Z" w16du:dateUtc="2025-04-16T17:13:00Z">
        <w:r w:rsidRPr="00EF73AB">
          <w:delText xml:space="preserve">Disponible: </w:delText>
        </w:r>
        <w:r>
          <w:fldChar w:fldCharType="begin"/>
        </w:r>
        <w:r>
          <w:delInstrText>HYPERLINK "https://dof.gob.mx/nota_detalle.php?codigo=5280847&amp;amp;fecha=30/11/2012" \l "gsc.tab=0"</w:delInstrText>
        </w:r>
        <w:r>
          <w:fldChar w:fldCharType="separate"/>
        </w:r>
        <w:r w:rsidRPr="00DE35AA">
          <w:rPr>
            <w:rStyle w:val="Hipervnculo"/>
          </w:rPr>
          <w:delText>https://dof.gob.mx/nota_detalle.php?codigo=5280847&amp;amp;fecha=30/11/2012#gsc.tab=0</w:delText>
        </w:r>
        <w:r>
          <w:fldChar w:fldCharType="end"/>
        </w:r>
        <w:r>
          <w:delText xml:space="preserve"> </w:delText>
        </w:r>
      </w:del>
    </w:p>
    <w:sectPr w:rsidR="00B077A1" w:rsidRPr="00B64B10" w:rsidSect="00EF1089">
      <w:footerReference w:type="default" r:id="rId14"/>
      <w:pgSz w:w="12240" w:h="15840"/>
      <w:pgMar w:top="1418" w:right="1440" w:bottom="1418" w:left="1440" w:header="709" w:footer="709" w:gutter="0"/>
      <w:pgBorders w:offsetFrom="page">
        <w:top w:val="thinThickSmallGap" w:sz="12" w:space="24" w:color="215E99" w:themeColor="text2" w:themeTint="BF"/>
        <w:left w:val="thinThickSmallGap" w:sz="12" w:space="24" w:color="215E99" w:themeColor="text2" w:themeTint="BF"/>
        <w:bottom w:val="thickThinSmallGap" w:sz="12" w:space="24" w:color="215E99" w:themeColor="text2" w:themeTint="BF"/>
        <w:right w:val="thickThinSmallGap" w:sz="12" w:space="24" w:color="215E99" w:themeColor="text2" w:themeTint="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FDDC3" w14:textId="77777777" w:rsidR="00AB4147" w:rsidRDefault="00AB4147" w:rsidP="00953E26">
      <w:pPr>
        <w:spacing w:after="0"/>
      </w:pPr>
      <w:r>
        <w:separator/>
      </w:r>
    </w:p>
  </w:endnote>
  <w:endnote w:type="continuationSeparator" w:id="0">
    <w:p w14:paraId="3038208F" w14:textId="77777777" w:rsidR="00AB4147" w:rsidRDefault="00AB4147" w:rsidP="00953E26">
      <w:pPr>
        <w:spacing w:after="0"/>
      </w:pPr>
      <w:r>
        <w:continuationSeparator/>
      </w:r>
    </w:p>
  </w:endnote>
  <w:endnote w:type="continuationNotice" w:id="1">
    <w:p w14:paraId="392D5E4E" w14:textId="77777777" w:rsidR="00AB4147" w:rsidRDefault="00AB414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8719762"/>
      <w:docPartObj>
        <w:docPartGallery w:val="Page Numbers (Bottom of Page)"/>
        <w:docPartUnique/>
      </w:docPartObj>
    </w:sdtPr>
    <w:sdtContent>
      <w:p w14:paraId="7AC1BAB5" w14:textId="3C3D4C15" w:rsidR="00EF1089" w:rsidRDefault="00EF1089">
        <w:pPr>
          <w:pStyle w:val="Piedepgina"/>
          <w:jc w:val="center"/>
        </w:pPr>
        <w:r>
          <w:fldChar w:fldCharType="begin"/>
        </w:r>
        <w:r>
          <w:instrText>PAGE   \* MERGEFORMAT</w:instrText>
        </w:r>
        <w:r>
          <w:fldChar w:fldCharType="separate"/>
        </w:r>
        <w:r>
          <w:rPr>
            <w:lang w:val="es-ES"/>
          </w:rPr>
          <w:t>2</w:t>
        </w:r>
        <w:r>
          <w:fldChar w:fldCharType="end"/>
        </w:r>
      </w:p>
    </w:sdtContent>
  </w:sdt>
  <w:p w14:paraId="38C11BBB" w14:textId="77777777" w:rsidR="00953E26" w:rsidRDefault="00953E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1CA3E" w14:textId="77777777" w:rsidR="00AB4147" w:rsidRDefault="00AB4147" w:rsidP="00953E26">
      <w:pPr>
        <w:spacing w:after="0"/>
      </w:pPr>
      <w:r>
        <w:separator/>
      </w:r>
    </w:p>
  </w:footnote>
  <w:footnote w:type="continuationSeparator" w:id="0">
    <w:p w14:paraId="15D41DB0" w14:textId="77777777" w:rsidR="00AB4147" w:rsidRDefault="00AB4147" w:rsidP="00953E26">
      <w:pPr>
        <w:spacing w:after="0"/>
      </w:pPr>
      <w:r>
        <w:continuationSeparator/>
      </w:r>
    </w:p>
  </w:footnote>
  <w:footnote w:type="continuationNotice" w:id="1">
    <w:p w14:paraId="27140929" w14:textId="77777777" w:rsidR="00AB4147" w:rsidRDefault="00AB414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3C81"/>
    <w:multiLevelType w:val="hybridMultilevel"/>
    <w:tmpl w:val="CE0E6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C52EC9"/>
    <w:multiLevelType w:val="hybridMultilevel"/>
    <w:tmpl w:val="0E8E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360D21"/>
    <w:multiLevelType w:val="hybridMultilevel"/>
    <w:tmpl w:val="6026005E"/>
    <w:lvl w:ilvl="0" w:tplc="1006F1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B05111"/>
    <w:multiLevelType w:val="hybridMultilevel"/>
    <w:tmpl w:val="91329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C80737"/>
    <w:multiLevelType w:val="hybridMultilevel"/>
    <w:tmpl w:val="D43A5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6B1809"/>
    <w:multiLevelType w:val="multilevel"/>
    <w:tmpl w:val="9CA26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036989">
    <w:abstractNumId w:val="4"/>
  </w:num>
  <w:num w:numId="2" w16cid:durableId="754060531">
    <w:abstractNumId w:val="1"/>
  </w:num>
  <w:num w:numId="3" w16cid:durableId="647899378">
    <w:abstractNumId w:val="0"/>
  </w:num>
  <w:num w:numId="4" w16cid:durableId="415514712">
    <w:abstractNumId w:val="3"/>
  </w:num>
  <w:num w:numId="5" w16cid:durableId="1922134015">
    <w:abstractNumId w:val="5"/>
  </w:num>
  <w:num w:numId="6" w16cid:durableId="1105270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A1"/>
    <w:rsid w:val="00033FBE"/>
    <w:rsid w:val="00081345"/>
    <w:rsid w:val="00090B3B"/>
    <w:rsid w:val="00096EED"/>
    <w:rsid w:val="000B7449"/>
    <w:rsid w:val="000D3ED9"/>
    <w:rsid w:val="00122DD8"/>
    <w:rsid w:val="00146FA5"/>
    <w:rsid w:val="001731BA"/>
    <w:rsid w:val="00176792"/>
    <w:rsid w:val="001B627B"/>
    <w:rsid w:val="001C3E80"/>
    <w:rsid w:val="001D02D6"/>
    <w:rsid w:val="001E6CD4"/>
    <w:rsid w:val="00203003"/>
    <w:rsid w:val="00222BFA"/>
    <w:rsid w:val="00231804"/>
    <w:rsid w:val="00236234"/>
    <w:rsid w:val="002432FD"/>
    <w:rsid w:val="002504A6"/>
    <w:rsid w:val="002619CF"/>
    <w:rsid w:val="00267CF7"/>
    <w:rsid w:val="0027122F"/>
    <w:rsid w:val="002767AE"/>
    <w:rsid w:val="00294AA6"/>
    <w:rsid w:val="002E1A9A"/>
    <w:rsid w:val="002F52F6"/>
    <w:rsid w:val="00301C9F"/>
    <w:rsid w:val="00312647"/>
    <w:rsid w:val="003362A1"/>
    <w:rsid w:val="0034403C"/>
    <w:rsid w:val="00345A57"/>
    <w:rsid w:val="003575B4"/>
    <w:rsid w:val="0037146D"/>
    <w:rsid w:val="00373A47"/>
    <w:rsid w:val="003762BC"/>
    <w:rsid w:val="00387058"/>
    <w:rsid w:val="003B18ED"/>
    <w:rsid w:val="003B3EFF"/>
    <w:rsid w:val="003C018A"/>
    <w:rsid w:val="003F6FD6"/>
    <w:rsid w:val="004171A7"/>
    <w:rsid w:val="00421B53"/>
    <w:rsid w:val="00424124"/>
    <w:rsid w:val="00426408"/>
    <w:rsid w:val="004618FB"/>
    <w:rsid w:val="00480AF0"/>
    <w:rsid w:val="004828DB"/>
    <w:rsid w:val="004A2CD6"/>
    <w:rsid w:val="004B3793"/>
    <w:rsid w:val="004F24D7"/>
    <w:rsid w:val="00523701"/>
    <w:rsid w:val="00544562"/>
    <w:rsid w:val="00545B71"/>
    <w:rsid w:val="00545F64"/>
    <w:rsid w:val="0055650A"/>
    <w:rsid w:val="005918CA"/>
    <w:rsid w:val="005A3EE1"/>
    <w:rsid w:val="005B03BF"/>
    <w:rsid w:val="00630E8D"/>
    <w:rsid w:val="006473F6"/>
    <w:rsid w:val="006543B1"/>
    <w:rsid w:val="00682286"/>
    <w:rsid w:val="00692E60"/>
    <w:rsid w:val="006B1663"/>
    <w:rsid w:val="007072F8"/>
    <w:rsid w:val="00713A7F"/>
    <w:rsid w:val="00713C15"/>
    <w:rsid w:val="00727638"/>
    <w:rsid w:val="00733749"/>
    <w:rsid w:val="00747404"/>
    <w:rsid w:val="00755F44"/>
    <w:rsid w:val="00760C1D"/>
    <w:rsid w:val="00771415"/>
    <w:rsid w:val="007814BD"/>
    <w:rsid w:val="007A734C"/>
    <w:rsid w:val="007C2798"/>
    <w:rsid w:val="007D6A1D"/>
    <w:rsid w:val="007D79B5"/>
    <w:rsid w:val="007F4F06"/>
    <w:rsid w:val="00825D9D"/>
    <w:rsid w:val="00847792"/>
    <w:rsid w:val="00850932"/>
    <w:rsid w:val="00853273"/>
    <w:rsid w:val="00881611"/>
    <w:rsid w:val="008A0558"/>
    <w:rsid w:val="008C5A57"/>
    <w:rsid w:val="00902DB6"/>
    <w:rsid w:val="00916C39"/>
    <w:rsid w:val="00933EEA"/>
    <w:rsid w:val="00940B5F"/>
    <w:rsid w:val="00953E26"/>
    <w:rsid w:val="00963022"/>
    <w:rsid w:val="00991794"/>
    <w:rsid w:val="009B62B4"/>
    <w:rsid w:val="00A031B0"/>
    <w:rsid w:val="00A41BA4"/>
    <w:rsid w:val="00A52D8F"/>
    <w:rsid w:val="00A56E97"/>
    <w:rsid w:val="00A8304C"/>
    <w:rsid w:val="00A94700"/>
    <w:rsid w:val="00AB4147"/>
    <w:rsid w:val="00AD1425"/>
    <w:rsid w:val="00AD59F5"/>
    <w:rsid w:val="00AD6C37"/>
    <w:rsid w:val="00AE6FF3"/>
    <w:rsid w:val="00AF4AE2"/>
    <w:rsid w:val="00B077A1"/>
    <w:rsid w:val="00B12531"/>
    <w:rsid w:val="00B31902"/>
    <w:rsid w:val="00B61CFC"/>
    <w:rsid w:val="00B648D3"/>
    <w:rsid w:val="00B64B10"/>
    <w:rsid w:val="00B964F2"/>
    <w:rsid w:val="00BC22D7"/>
    <w:rsid w:val="00BD246D"/>
    <w:rsid w:val="00BD2BCD"/>
    <w:rsid w:val="00C3656B"/>
    <w:rsid w:val="00C622F5"/>
    <w:rsid w:val="00C650C3"/>
    <w:rsid w:val="00C65359"/>
    <w:rsid w:val="00C96686"/>
    <w:rsid w:val="00CB1D0A"/>
    <w:rsid w:val="00CB3D14"/>
    <w:rsid w:val="00D01185"/>
    <w:rsid w:val="00D02D9B"/>
    <w:rsid w:val="00D23ADB"/>
    <w:rsid w:val="00D2412A"/>
    <w:rsid w:val="00D25B04"/>
    <w:rsid w:val="00D33360"/>
    <w:rsid w:val="00D40DAA"/>
    <w:rsid w:val="00D47B51"/>
    <w:rsid w:val="00D92E70"/>
    <w:rsid w:val="00D93953"/>
    <w:rsid w:val="00DA26C0"/>
    <w:rsid w:val="00DA30D9"/>
    <w:rsid w:val="00DA7554"/>
    <w:rsid w:val="00DC4F9A"/>
    <w:rsid w:val="00DD3EDA"/>
    <w:rsid w:val="00DF7D11"/>
    <w:rsid w:val="00E47EA9"/>
    <w:rsid w:val="00E60C21"/>
    <w:rsid w:val="00EB0C3B"/>
    <w:rsid w:val="00EC1366"/>
    <w:rsid w:val="00EC7465"/>
    <w:rsid w:val="00ED5136"/>
    <w:rsid w:val="00EF1089"/>
    <w:rsid w:val="00EF73AB"/>
    <w:rsid w:val="00F2243B"/>
    <w:rsid w:val="00F3127A"/>
    <w:rsid w:val="00F33044"/>
    <w:rsid w:val="00F3403C"/>
    <w:rsid w:val="00F34273"/>
    <w:rsid w:val="00F366D9"/>
    <w:rsid w:val="00F376E2"/>
    <w:rsid w:val="00F52865"/>
    <w:rsid w:val="00F76CD8"/>
    <w:rsid w:val="00F93571"/>
    <w:rsid w:val="00FB22D0"/>
    <w:rsid w:val="00FB388E"/>
    <w:rsid w:val="00FB4ADA"/>
    <w:rsid w:val="00FC6715"/>
    <w:rsid w:val="00FC7C51"/>
    <w:rsid w:val="00FC7E73"/>
    <w:rsid w:val="00FD1773"/>
    <w:rsid w:val="00FD20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EB30"/>
  <w15:chartTrackingRefBased/>
  <w15:docId w15:val="{ED88D074-A276-432D-A977-6810771E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DB"/>
    <w:pPr>
      <w:spacing w:line="240" w:lineRule="auto"/>
      <w:jc w:val="both"/>
    </w:pPr>
    <w:rPr>
      <w:rFonts w:ascii="Times New Roman" w:hAnsi="Times New Roman" w:cs="Times New Roman"/>
      <w:sz w:val="20"/>
      <w:szCs w:val="20"/>
    </w:rPr>
  </w:style>
  <w:style w:type="paragraph" w:styleId="Ttulo1">
    <w:name w:val="heading 1"/>
    <w:basedOn w:val="Normal"/>
    <w:next w:val="Normal"/>
    <w:link w:val="Ttulo1Car"/>
    <w:uiPriority w:val="9"/>
    <w:qFormat/>
    <w:rsid w:val="0037146D"/>
    <w:pPr>
      <w:outlineLvl w:val="0"/>
    </w:pPr>
    <w:rPr>
      <w:b/>
      <w:bCs/>
      <w:sz w:val="24"/>
      <w:szCs w:val="24"/>
    </w:rPr>
  </w:style>
  <w:style w:type="paragraph" w:styleId="Ttulo2">
    <w:name w:val="heading 2"/>
    <w:basedOn w:val="Normal"/>
    <w:next w:val="Normal"/>
    <w:uiPriority w:val="9"/>
    <w:unhideWhenUsed/>
    <w:qFormat/>
    <w:rsid w:val="007A734C"/>
    <w:pPr>
      <w:outlineLvl w:val="1"/>
    </w:pPr>
    <w:rPr>
      <w:b/>
      <w:bCs/>
    </w:rPr>
  </w:style>
  <w:style w:type="paragraph" w:styleId="Heading3">
    <w:name w:val="Heading 3"/>
    <w:basedOn w:val="Normal"/>
    <w:next w:val="Normal"/>
    <w:uiPriority w:val="9"/>
    <w:semiHidden/>
    <w:unhideWhenUsed/>
    <w:qFormat/>
    <w:rsid w:val="00336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336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336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336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336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336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3362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ar">
    <w:name w:val="Título 1 Car"/>
    <w:basedOn w:val="Fuentedeprrafopredeter"/>
    <w:link w:val="Ttulo1"/>
    <w:uiPriority w:val="9"/>
    <w:rsid w:val="003575B4"/>
    <w:rPr>
      <w:rFonts w:ascii="Times New Roman" w:hAnsi="Times New Roman" w:cs="Times New Roman"/>
      <w:b/>
      <w:bCs/>
    </w:rPr>
  </w:style>
  <w:style w:type="paragraph" w:styleId="Encabezado">
    <w:name w:val="header"/>
    <w:basedOn w:val="Normal"/>
    <w:link w:val="EncabezadoCar"/>
    <w:uiPriority w:val="99"/>
    <w:unhideWhenUsed/>
    <w:rsid w:val="00953E26"/>
    <w:pPr>
      <w:tabs>
        <w:tab w:val="center" w:pos="4419"/>
        <w:tab w:val="right" w:pos="8838"/>
      </w:tabs>
      <w:spacing w:after="0"/>
    </w:pPr>
  </w:style>
  <w:style w:type="character" w:customStyle="1" w:styleId="EncabezadoCar">
    <w:name w:val="Encabezado Car"/>
    <w:basedOn w:val="Fuentedeprrafopredeter"/>
    <w:link w:val="Encabezado"/>
    <w:uiPriority w:val="99"/>
    <w:rsid w:val="00953E26"/>
    <w:rPr>
      <w:rFonts w:ascii="Times New Roman" w:hAnsi="Times New Roman" w:cs="Times New Roman"/>
      <w:sz w:val="20"/>
      <w:szCs w:val="20"/>
    </w:rPr>
  </w:style>
  <w:style w:type="paragraph" w:styleId="Piedepgina">
    <w:name w:val="footer"/>
    <w:basedOn w:val="Normal"/>
    <w:link w:val="PiedepginaCar"/>
    <w:uiPriority w:val="99"/>
    <w:unhideWhenUsed/>
    <w:rsid w:val="00953E26"/>
    <w:pPr>
      <w:tabs>
        <w:tab w:val="center" w:pos="4419"/>
        <w:tab w:val="right" w:pos="8838"/>
      </w:tabs>
      <w:spacing w:after="0"/>
    </w:pPr>
  </w:style>
  <w:style w:type="character" w:customStyle="1" w:styleId="PiedepginaCar">
    <w:name w:val="Pie de página Car"/>
    <w:basedOn w:val="Fuentedeprrafopredeter"/>
    <w:link w:val="Piedepgina"/>
    <w:uiPriority w:val="99"/>
    <w:rsid w:val="00953E26"/>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146FA5"/>
    <w:rPr>
      <w:color w:val="605E5C"/>
      <w:shd w:val="clear" w:color="auto" w:fill="E1DFDD"/>
    </w:rPr>
  </w:style>
  <w:style w:type="paragraph" w:styleId="ListParagraph">
    <w:name w:val="List Paragraph"/>
    <w:basedOn w:val="Normal"/>
    <w:uiPriority w:val="34"/>
    <w:qFormat/>
    <w:rsid w:val="003362A1"/>
    <w:pPr>
      <w:ind w:left="720"/>
      <w:contextualSpacing/>
    </w:pPr>
  </w:style>
  <w:style w:type="character" w:styleId="IntenseEmphasis">
    <w:name w:val="Intense Emphasis"/>
    <w:basedOn w:val="Fuentedeprrafopredeter"/>
    <w:uiPriority w:val="21"/>
    <w:qFormat/>
    <w:rsid w:val="003362A1"/>
    <w:rPr>
      <w:i/>
      <w:iCs/>
      <w:color w:val="0F4761" w:themeColor="accent1" w:themeShade="BF"/>
    </w:rPr>
  </w:style>
  <w:style w:type="character" w:styleId="IntenseReference">
    <w:name w:val="Intense Reference"/>
    <w:basedOn w:val="Fuentedeprrafopredeter"/>
    <w:uiPriority w:val="32"/>
    <w:qFormat/>
    <w:rsid w:val="003362A1"/>
    <w:rPr>
      <w:b/>
      <w:bCs/>
      <w:smallCaps/>
      <w:color w:val="0F4761" w:themeColor="accent1" w:themeShade="BF"/>
      <w:spacing w:val="5"/>
    </w:rPr>
  </w:style>
  <w:style w:type="paragraph" w:styleId="TtuloTDC">
    <w:name w:val="TOC Heading"/>
    <w:basedOn w:val="Ttulo1"/>
    <w:next w:val="Normal"/>
    <w:uiPriority w:val="39"/>
    <w:unhideWhenUsed/>
    <w:qFormat/>
    <w:rsid w:val="00373A47"/>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373A47"/>
    <w:pPr>
      <w:spacing w:after="100"/>
    </w:pPr>
  </w:style>
  <w:style w:type="paragraph" w:styleId="TDC2">
    <w:name w:val="toc 2"/>
    <w:basedOn w:val="Normal"/>
    <w:next w:val="Normal"/>
    <w:autoRedefine/>
    <w:uiPriority w:val="39"/>
    <w:unhideWhenUsed/>
    <w:rsid w:val="00373A47"/>
    <w:pPr>
      <w:spacing w:after="100"/>
      <w:ind w:left="240"/>
    </w:pPr>
  </w:style>
  <w:style w:type="character" w:styleId="Hipervnculo">
    <w:name w:val="Hyperlink"/>
    <w:basedOn w:val="Fuentedeprrafopredeter"/>
    <w:uiPriority w:val="99"/>
    <w:unhideWhenUsed/>
    <w:rsid w:val="00373A47"/>
    <w:rPr>
      <w:color w:val="467886" w:themeColor="hyperlink"/>
      <w:u w:val="single"/>
    </w:rPr>
  </w:style>
  <w:style w:type="character" w:customStyle="1" w:styleId="Ttulo2Car">
    <w:name w:val="Título 2 Car"/>
    <w:basedOn w:val="Fuentedeprrafopredeter"/>
    <w:uiPriority w:val="9"/>
    <w:rsid w:val="003575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3575B4"/>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3575B4"/>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3575B4"/>
    <w:rPr>
      <w:rFonts w:eastAsiaTheme="majorEastAsia" w:cstheme="majorBidi"/>
      <w:color w:val="0F4761" w:themeColor="accent1" w:themeShade="BF"/>
    </w:rPr>
  </w:style>
  <w:style w:type="character" w:customStyle="1" w:styleId="Ttulo6Car">
    <w:name w:val="Título 6 Car"/>
    <w:basedOn w:val="Fuentedeprrafopredeter"/>
    <w:uiPriority w:val="9"/>
    <w:semiHidden/>
    <w:rsid w:val="003575B4"/>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3575B4"/>
    <w:rPr>
      <w:rFonts w:eastAsiaTheme="majorEastAsia" w:cstheme="majorBidi"/>
      <w:color w:val="595959" w:themeColor="text1" w:themeTint="A6"/>
    </w:rPr>
  </w:style>
  <w:style w:type="character" w:customStyle="1" w:styleId="Ttulo8Car">
    <w:name w:val="Título 8 Car"/>
    <w:basedOn w:val="Fuentedeprrafopredeter"/>
    <w:uiPriority w:val="9"/>
    <w:semiHidden/>
    <w:rsid w:val="003575B4"/>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3575B4"/>
    <w:rPr>
      <w:rFonts w:eastAsiaTheme="majorEastAsia" w:cstheme="majorBidi"/>
      <w:color w:val="272727" w:themeColor="text1" w:themeTint="D8"/>
    </w:rPr>
  </w:style>
  <w:style w:type="character" w:customStyle="1" w:styleId="TtuloCar">
    <w:name w:val="Título Car"/>
    <w:basedOn w:val="Fuentedeprrafopredeter"/>
    <w:uiPriority w:val="10"/>
    <w:rsid w:val="003575B4"/>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3575B4"/>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3575B4"/>
    <w:rPr>
      <w:i/>
      <w:iCs/>
      <w:color w:val="404040" w:themeColor="text1" w:themeTint="BF"/>
    </w:rPr>
  </w:style>
  <w:style w:type="character" w:customStyle="1" w:styleId="CitadestacadaCar">
    <w:name w:val="Cita destacada Car"/>
    <w:basedOn w:val="Fuentedeprrafopredeter"/>
    <w:uiPriority w:val="30"/>
    <w:rsid w:val="003575B4"/>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002816">
      <w:bodyDiv w:val="1"/>
      <w:marLeft w:val="0"/>
      <w:marRight w:val="0"/>
      <w:marTop w:val="0"/>
      <w:marBottom w:val="0"/>
      <w:divBdr>
        <w:top w:val="none" w:sz="0" w:space="0" w:color="auto"/>
        <w:left w:val="none" w:sz="0" w:space="0" w:color="auto"/>
        <w:bottom w:val="none" w:sz="0" w:space="0" w:color="auto"/>
        <w:right w:val="none" w:sz="0" w:space="0" w:color="auto"/>
      </w:divBdr>
    </w:div>
    <w:div w:id="448166684">
      <w:bodyDiv w:val="1"/>
      <w:marLeft w:val="0"/>
      <w:marRight w:val="0"/>
      <w:marTop w:val="0"/>
      <w:marBottom w:val="0"/>
      <w:divBdr>
        <w:top w:val="none" w:sz="0" w:space="0" w:color="auto"/>
        <w:left w:val="none" w:sz="0" w:space="0" w:color="auto"/>
        <w:bottom w:val="none" w:sz="0" w:space="0" w:color="auto"/>
        <w:right w:val="none" w:sz="0" w:space="0" w:color="auto"/>
      </w:divBdr>
    </w:div>
    <w:div w:id="774330198">
      <w:bodyDiv w:val="1"/>
      <w:marLeft w:val="0"/>
      <w:marRight w:val="0"/>
      <w:marTop w:val="0"/>
      <w:marBottom w:val="0"/>
      <w:divBdr>
        <w:top w:val="none" w:sz="0" w:space="0" w:color="auto"/>
        <w:left w:val="none" w:sz="0" w:space="0" w:color="auto"/>
        <w:bottom w:val="none" w:sz="0" w:space="0" w:color="auto"/>
        <w:right w:val="none" w:sz="0" w:space="0" w:color="auto"/>
      </w:divBdr>
    </w:div>
    <w:div w:id="869034358">
      <w:bodyDiv w:val="1"/>
      <w:marLeft w:val="0"/>
      <w:marRight w:val="0"/>
      <w:marTop w:val="0"/>
      <w:marBottom w:val="0"/>
      <w:divBdr>
        <w:top w:val="none" w:sz="0" w:space="0" w:color="auto"/>
        <w:left w:val="none" w:sz="0" w:space="0" w:color="auto"/>
        <w:bottom w:val="none" w:sz="0" w:space="0" w:color="auto"/>
        <w:right w:val="none" w:sz="0" w:space="0" w:color="auto"/>
      </w:divBdr>
    </w:div>
    <w:div w:id="888953187">
      <w:bodyDiv w:val="1"/>
      <w:marLeft w:val="0"/>
      <w:marRight w:val="0"/>
      <w:marTop w:val="0"/>
      <w:marBottom w:val="0"/>
      <w:divBdr>
        <w:top w:val="none" w:sz="0" w:space="0" w:color="auto"/>
        <w:left w:val="none" w:sz="0" w:space="0" w:color="auto"/>
        <w:bottom w:val="none" w:sz="0" w:space="0" w:color="auto"/>
        <w:right w:val="none" w:sz="0" w:space="0" w:color="auto"/>
      </w:divBdr>
    </w:div>
    <w:div w:id="1333144400">
      <w:bodyDiv w:val="1"/>
      <w:marLeft w:val="0"/>
      <w:marRight w:val="0"/>
      <w:marTop w:val="0"/>
      <w:marBottom w:val="0"/>
      <w:divBdr>
        <w:top w:val="none" w:sz="0" w:space="0" w:color="auto"/>
        <w:left w:val="none" w:sz="0" w:space="0" w:color="auto"/>
        <w:bottom w:val="none" w:sz="0" w:space="0" w:color="auto"/>
        <w:right w:val="none" w:sz="0" w:space="0" w:color="auto"/>
      </w:divBdr>
    </w:div>
    <w:div w:id="1491752502">
      <w:bodyDiv w:val="1"/>
      <w:marLeft w:val="0"/>
      <w:marRight w:val="0"/>
      <w:marTop w:val="0"/>
      <w:marBottom w:val="0"/>
      <w:divBdr>
        <w:top w:val="none" w:sz="0" w:space="0" w:color="auto"/>
        <w:left w:val="none" w:sz="0" w:space="0" w:color="auto"/>
        <w:bottom w:val="none" w:sz="0" w:space="0" w:color="auto"/>
        <w:right w:val="none" w:sz="0" w:space="0" w:color="auto"/>
      </w:divBdr>
    </w:div>
    <w:div w:id="1517769600">
      <w:bodyDiv w:val="1"/>
      <w:marLeft w:val="0"/>
      <w:marRight w:val="0"/>
      <w:marTop w:val="0"/>
      <w:marBottom w:val="0"/>
      <w:divBdr>
        <w:top w:val="none" w:sz="0" w:space="0" w:color="auto"/>
        <w:left w:val="none" w:sz="0" w:space="0" w:color="auto"/>
        <w:bottom w:val="none" w:sz="0" w:space="0" w:color="auto"/>
        <w:right w:val="none" w:sz="0" w:space="0" w:color="auto"/>
      </w:divBdr>
    </w:div>
    <w:div w:id="1621456628">
      <w:bodyDiv w:val="1"/>
      <w:marLeft w:val="0"/>
      <w:marRight w:val="0"/>
      <w:marTop w:val="0"/>
      <w:marBottom w:val="0"/>
      <w:divBdr>
        <w:top w:val="none" w:sz="0" w:space="0" w:color="auto"/>
        <w:left w:val="none" w:sz="0" w:space="0" w:color="auto"/>
        <w:bottom w:val="none" w:sz="0" w:space="0" w:color="auto"/>
        <w:right w:val="none" w:sz="0" w:space="0" w:color="auto"/>
      </w:divBdr>
    </w:div>
    <w:div w:id="176857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1941cf-624b-4432-811c-dadbfb0ae53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1" ma:contentTypeDescription="Create a new document." ma:contentTypeScope="" ma:versionID="8117077a4a922417c389c8152610dd22">
  <xsd:schema xmlns:xsd="http://www.w3.org/2001/XMLSchema" xmlns:xs="http://www.w3.org/2001/XMLSchema" xmlns:p="http://schemas.microsoft.com/office/2006/metadata/properties" xmlns:ns3="2b1941cf-624b-4432-811c-dadbfb0ae532" xmlns:ns4="5d1658cc-2bec-4c67-9179-57827c712b29" targetNamespace="http://schemas.microsoft.com/office/2006/metadata/properties" ma:root="true" ma:fieldsID="7152fde275d5d133a40f66a9251d53e7" ns3:_="" ns4:_="">
    <xsd:import namespace="2b1941cf-624b-4432-811c-dadbfb0ae532"/>
    <xsd:import namespace="5d1658cc-2bec-4c67-9179-57827c712b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DD3176-A9FC-418D-86F1-5A44D8671E8A}">
  <ds:schemaRefs>
    <ds:schemaRef ds:uri="http://schemas.microsoft.com/sharepoint/v3/contenttype/forms"/>
  </ds:schemaRefs>
</ds:datastoreItem>
</file>

<file path=customXml/itemProps2.xml><?xml version="1.0" encoding="utf-8"?>
<ds:datastoreItem xmlns:ds="http://schemas.openxmlformats.org/officeDocument/2006/customXml" ds:itemID="{2CA3BA05-994F-476F-807B-8AA91631F91A}">
  <ds:schemaRefs>
    <ds:schemaRef ds:uri="http://schemas.microsoft.com/office/2006/documentManagement/types"/>
    <ds:schemaRef ds:uri="http://purl.org/dc/elements/1.1/"/>
    <ds:schemaRef ds:uri="2b1941cf-624b-4432-811c-dadbfb0ae532"/>
    <ds:schemaRef ds:uri="http://purl.org/dc/dcmitype/"/>
    <ds:schemaRef ds:uri="http://www.w3.org/XML/1998/namespace"/>
    <ds:schemaRef ds:uri="5d1658cc-2bec-4c67-9179-57827c712b29"/>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A025341-04A6-41CF-8D7D-45FBB735BE05}">
  <ds:schemaRefs>
    <ds:schemaRef ds:uri="http://schemas.openxmlformats.org/officeDocument/2006/bibliography"/>
  </ds:schemaRefs>
</ds:datastoreItem>
</file>

<file path=customXml/itemProps4.xml><?xml version="1.0" encoding="utf-8"?>
<ds:datastoreItem xmlns:ds="http://schemas.openxmlformats.org/officeDocument/2006/customXml" ds:itemID="{D4A8D59D-E20A-4E5E-A5E4-E07FEBE0B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941cf-624b-4432-811c-dadbfb0ae532"/>
    <ds:schemaRef ds:uri="5d1658cc-2bec-4c67-9179-57827c712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2243</Words>
  <Characters>12339</Characters>
  <Application>Microsoft Office Word</Application>
  <DocSecurity>0</DocSecurity>
  <Lines>102</Lines>
  <Paragraphs>29</Paragraphs>
  <ScaleCrop>false</ScaleCrop>
  <Company/>
  <LinksUpToDate>false</LinksUpToDate>
  <CharactersWithSpaces>14553</CharactersWithSpaces>
  <SharedDoc>false</SharedDoc>
  <HLinks>
    <vt:vector size="84" baseType="variant">
      <vt:variant>
        <vt:i4>786485</vt:i4>
      </vt:variant>
      <vt:variant>
        <vt:i4>81</vt:i4>
      </vt:variant>
      <vt:variant>
        <vt:i4>0</vt:i4>
      </vt:variant>
      <vt:variant>
        <vt:i4>5</vt:i4>
      </vt:variant>
      <vt:variant>
        <vt:lpwstr>https://dof.gob.mx/nota_detalle.php?codigo=5280847&amp;amp;fecha=30/11/2012</vt:lpwstr>
      </vt:variant>
      <vt:variant>
        <vt:lpwstr>gsc.tab=0</vt:lpwstr>
      </vt:variant>
      <vt:variant>
        <vt:i4>1835071</vt:i4>
      </vt:variant>
      <vt:variant>
        <vt:i4>74</vt:i4>
      </vt:variant>
      <vt:variant>
        <vt:i4>0</vt:i4>
      </vt:variant>
      <vt:variant>
        <vt:i4>5</vt:i4>
      </vt:variant>
      <vt:variant>
        <vt:lpwstr/>
      </vt:variant>
      <vt:variant>
        <vt:lpwstr>_Toc195694208</vt:lpwstr>
      </vt:variant>
      <vt:variant>
        <vt:i4>1835071</vt:i4>
      </vt:variant>
      <vt:variant>
        <vt:i4>68</vt:i4>
      </vt:variant>
      <vt:variant>
        <vt:i4>0</vt:i4>
      </vt:variant>
      <vt:variant>
        <vt:i4>5</vt:i4>
      </vt:variant>
      <vt:variant>
        <vt:lpwstr/>
      </vt:variant>
      <vt:variant>
        <vt:lpwstr>_Toc195694207</vt:lpwstr>
      </vt:variant>
      <vt:variant>
        <vt:i4>1835071</vt:i4>
      </vt:variant>
      <vt:variant>
        <vt:i4>62</vt:i4>
      </vt:variant>
      <vt:variant>
        <vt:i4>0</vt:i4>
      </vt:variant>
      <vt:variant>
        <vt:i4>5</vt:i4>
      </vt:variant>
      <vt:variant>
        <vt:lpwstr/>
      </vt:variant>
      <vt:variant>
        <vt:lpwstr>_Toc195694206</vt:lpwstr>
      </vt:variant>
      <vt:variant>
        <vt:i4>1835071</vt:i4>
      </vt:variant>
      <vt:variant>
        <vt:i4>56</vt:i4>
      </vt:variant>
      <vt:variant>
        <vt:i4>0</vt:i4>
      </vt:variant>
      <vt:variant>
        <vt:i4>5</vt:i4>
      </vt:variant>
      <vt:variant>
        <vt:lpwstr/>
      </vt:variant>
      <vt:variant>
        <vt:lpwstr>_Toc195694205</vt:lpwstr>
      </vt:variant>
      <vt:variant>
        <vt:i4>1835071</vt:i4>
      </vt:variant>
      <vt:variant>
        <vt:i4>50</vt:i4>
      </vt:variant>
      <vt:variant>
        <vt:i4>0</vt:i4>
      </vt:variant>
      <vt:variant>
        <vt:i4>5</vt:i4>
      </vt:variant>
      <vt:variant>
        <vt:lpwstr/>
      </vt:variant>
      <vt:variant>
        <vt:lpwstr>_Toc195694204</vt:lpwstr>
      </vt:variant>
      <vt:variant>
        <vt:i4>1835071</vt:i4>
      </vt:variant>
      <vt:variant>
        <vt:i4>44</vt:i4>
      </vt:variant>
      <vt:variant>
        <vt:i4>0</vt:i4>
      </vt:variant>
      <vt:variant>
        <vt:i4>5</vt:i4>
      </vt:variant>
      <vt:variant>
        <vt:lpwstr/>
      </vt:variant>
      <vt:variant>
        <vt:lpwstr>_Toc195694203</vt:lpwstr>
      </vt:variant>
      <vt:variant>
        <vt:i4>1835071</vt:i4>
      </vt:variant>
      <vt:variant>
        <vt:i4>38</vt:i4>
      </vt:variant>
      <vt:variant>
        <vt:i4>0</vt:i4>
      </vt:variant>
      <vt:variant>
        <vt:i4>5</vt:i4>
      </vt:variant>
      <vt:variant>
        <vt:lpwstr/>
      </vt:variant>
      <vt:variant>
        <vt:lpwstr>_Toc195694202</vt:lpwstr>
      </vt:variant>
      <vt:variant>
        <vt:i4>1835071</vt:i4>
      </vt:variant>
      <vt:variant>
        <vt:i4>32</vt:i4>
      </vt:variant>
      <vt:variant>
        <vt:i4>0</vt:i4>
      </vt:variant>
      <vt:variant>
        <vt:i4>5</vt:i4>
      </vt:variant>
      <vt:variant>
        <vt:lpwstr/>
      </vt:variant>
      <vt:variant>
        <vt:lpwstr>_Toc195694201</vt:lpwstr>
      </vt:variant>
      <vt:variant>
        <vt:i4>1835071</vt:i4>
      </vt:variant>
      <vt:variant>
        <vt:i4>26</vt:i4>
      </vt:variant>
      <vt:variant>
        <vt:i4>0</vt:i4>
      </vt:variant>
      <vt:variant>
        <vt:i4>5</vt:i4>
      </vt:variant>
      <vt:variant>
        <vt:lpwstr/>
      </vt:variant>
      <vt:variant>
        <vt:lpwstr>_Toc195694200</vt:lpwstr>
      </vt:variant>
      <vt:variant>
        <vt:i4>1376316</vt:i4>
      </vt:variant>
      <vt:variant>
        <vt:i4>20</vt:i4>
      </vt:variant>
      <vt:variant>
        <vt:i4>0</vt:i4>
      </vt:variant>
      <vt:variant>
        <vt:i4>5</vt:i4>
      </vt:variant>
      <vt:variant>
        <vt:lpwstr/>
      </vt:variant>
      <vt:variant>
        <vt:lpwstr>_Toc195694199</vt:lpwstr>
      </vt:variant>
      <vt:variant>
        <vt:i4>1376316</vt:i4>
      </vt:variant>
      <vt:variant>
        <vt:i4>14</vt:i4>
      </vt:variant>
      <vt:variant>
        <vt:i4>0</vt:i4>
      </vt:variant>
      <vt:variant>
        <vt:i4>5</vt:i4>
      </vt:variant>
      <vt:variant>
        <vt:lpwstr/>
      </vt:variant>
      <vt:variant>
        <vt:lpwstr>_Toc195694198</vt:lpwstr>
      </vt:variant>
      <vt:variant>
        <vt:i4>1376316</vt:i4>
      </vt:variant>
      <vt:variant>
        <vt:i4>8</vt:i4>
      </vt:variant>
      <vt:variant>
        <vt:i4>0</vt:i4>
      </vt:variant>
      <vt:variant>
        <vt:i4>5</vt:i4>
      </vt:variant>
      <vt:variant>
        <vt:lpwstr/>
      </vt:variant>
      <vt:variant>
        <vt:lpwstr>_Toc195694197</vt:lpwstr>
      </vt:variant>
      <vt:variant>
        <vt:i4>1376316</vt:i4>
      </vt:variant>
      <vt:variant>
        <vt:i4>2</vt:i4>
      </vt:variant>
      <vt:variant>
        <vt:i4>0</vt:i4>
      </vt:variant>
      <vt:variant>
        <vt:i4>5</vt:i4>
      </vt:variant>
      <vt:variant>
        <vt:lpwstr/>
      </vt:variant>
      <vt:variant>
        <vt:lpwstr>_Toc195694196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Andres Contla Mota</dc:creator>
  <cp:keywords/>
  <dc:description/>
  <cp:lastModifiedBy>Luis Andres Contla Mota</cp:lastModifiedBy>
  <cp:revision>2</cp:revision>
  <cp:lastPrinted>2025-04-16T17:12:00Z</cp:lastPrinted>
  <dcterms:created xsi:type="dcterms:W3CDTF">2025-04-16T17:24:00Z</dcterms:created>
  <dcterms:modified xsi:type="dcterms:W3CDTF">2025-04-16T17:24:00Z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